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92752" w:rsidRPr="00B77486" w:rsidRDefault="00202E34" w:rsidP="00B77486">
      <w:pPr>
        <w:ind w:right="425"/>
        <w:rPr>
          <w:rFonts w:asciiTheme="majorHAnsi" w:hAnsiTheme="majorHAnsi" w:cs="Arial"/>
          <w:b/>
          <w:sz w:val="32"/>
        </w:rPr>
      </w:pPr>
      <w:r w:rsidRPr="00B77486">
        <w:rPr>
          <w:rFonts w:asciiTheme="majorHAnsi" w:hAnsiTheme="majorHAnsi" w:cs="Arial"/>
          <w:b/>
          <w:sz w:val="32"/>
        </w:rPr>
        <w:t xml:space="preserve">Introduction to </w:t>
      </w:r>
      <w:r w:rsidR="00B77486">
        <w:rPr>
          <w:rFonts w:asciiTheme="majorHAnsi" w:hAnsiTheme="majorHAnsi" w:cs="Arial"/>
          <w:b/>
          <w:sz w:val="32"/>
        </w:rPr>
        <w:t>‘</w:t>
      </w:r>
      <w:r w:rsidR="00692752" w:rsidRPr="00B77486">
        <w:rPr>
          <w:rFonts w:asciiTheme="majorHAnsi" w:hAnsiTheme="majorHAnsi" w:cs="Arial"/>
          <w:b/>
          <w:sz w:val="32"/>
        </w:rPr>
        <w:t>Safe to Learn</w:t>
      </w:r>
      <w:r w:rsidR="00B77486">
        <w:rPr>
          <w:rFonts w:asciiTheme="majorHAnsi" w:hAnsiTheme="majorHAnsi" w:cs="Arial"/>
          <w:b/>
          <w:sz w:val="32"/>
        </w:rPr>
        <w:t>’</w:t>
      </w:r>
      <w:r w:rsidR="00692752" w:rsidRPr="00B77486">
        <w:rPr>
          <w:rFonts w:asciiTheme="majorHAnsi" w:hAnsiTheme="majorHAnsi" w:cs="Arial"/>
          <w:b/>
          <w:sz w:val="32"/>
        </w:rPr>
        <w:t xml:space="preserve"> –</w:t>
      </w:r>
      <w:r w:rsidR="00B77486">
        <w:rPr>
          <w:rFonts w:asciiTheme="majorHAnsi" w:hAnsiTheme="majorHAnsi" w:cs="Arial"/>
          <w:b/>
          <w:sz w:val="32"/>
        </w:rPr>
        <w:t xml:space="preserve"> a</w:t>
      </w:r>
      <w:r w:rsidR="00692752" w:rsidRPr="00B77486">
        <w:rPr>
          <w:rFonts w:asciiTheme="majorHAnsi" w:hAnsiTheme="majorHAnsi" w:cs="Arial"/>
          <w:b/>
          <w:sz w:val="32"/>
        </w:rPr>
        <w:t>n eight-session training course</w:t>
      </w:r>
    </w:p>
    <w:p w:rsidR="00B77486" w:rsidRDefault="00202E34" w:rsidP="00B77486">
      <w:pPr>
        <w:numPr>
          <w:ins w:id="0" w:author="Unknown"/>
        </w:numPr>
        <w:tabs>
          <w:tab w:val="left" w:pos="426"/>
          <w:tab w:val="left" w:pos="580"/>
          <w:tab w:val="left" w:pos="1560"/>
        </w:tabs>
        <w:spacing w:after="0" w:line="480" w:lineRule="auto"/>
        <w:ind w:right="142"/>
        <w:rPr>
          <w:rFonts w:asciiTheme="majorHAnsi" w:hAnsiTheme="majorHAnsi"/>
          <w:szCs w:val="28"/>
        </w:rPr>
      </w:pPr>
      <w:r>
        <w:rPr>
          <w:rFonts w:asciiTheme="majorHAnsi" w:hAnsiTheme="majorHAnsi"/>
          <w:szCs w:val="28"/>
        </w:rPr>
        <w:t xml:space="preserve">comprising 8 </w:t>
      </w:r>
      <w:r w:rsidR="00B77486">
        <w:rPr>
          <w:rFonts w:asciiTheme="majorHAnsi" w:hAnsiTheme="majorHAnsi"/>
          <w:szCs w:val="28"/>
        </w:rPr>
        <w:t>PowerPoint</w:t>
      </w:r>
      <w:r>
        <w:rPr>
          <w:rFonts w:asciiTheme="majorHAnsi" w:hAnsiTheme="majorHAnsi"/>
          <w:szCs w:val="28"/>
        </w:rPr>
        <w:t xml:space="preserve"> sessions and one pupil profile sharing and discussion session.</w:t>
      </w:r>
      <w:r w:rsidR="00B77486">
        <w:rPr>
          <w:rStyle w:val="EndnoteReference"/>
          <w:rFonts w:asciiTheme="majorHAnsi" w:hAnsiTheme="majorHAnsi"/>
          <w:szCs w:val="28"/>
        </w:rPr>
        <w:endnoteReference w:id="0"/>
      </w:r>
      <w:r w:rsidR="00B77486">
        <w:rPr>
          <w:rFonts w:asciiTheme="majorHAnsi" w:hAnsiTheme="majorHAnsi"/>
          <w:szCs w:val="28"/>
        </w:rPr>
        <w:t xml:space="preserve"> </w:t>
      </w:r>
    </w:p>
    <w:p w:rsidR="00B77486" w:rsidRPr="00B77486" w:rsidDel="005042FA" w:rsidRDefault="00B77486" w:rsidP="00E77856">
      <w:pPr>
        <w:tabs>
          <w:tab w:val="left" w:pos="426"/>
          <w:tab w:val="left" w:pos="580"/>
          <w:tab w:val="left" w:pos="1560"/>
        </w:tabs>
        <w:spacing w:after="0" w:line="480" w:lineRule="auto"/>
        <w:ind w:left="426" w:right="-567"/>
        <w:rPr>
          <w:del w:id="1" w:author="Angela Greenwood" w:date="2018-07-17T10:11:00Z"/>
          <w:rFonts w:asciiTheme="majorHAnsi" w:hAnsiTheme="majorHAnsi"/>
          <w:i/>
        </w:rPr>
      </w:pPr>
      <w:r>
        <w:rPr>
          <w:rFonts w:asciiTheme="majorHAnsi" w:hAnsiTheme="majorHAnsi"/>
          <w:szCs w:val="28"/>
        </w:rPr>
        <w:t>The course is based on ‘</w:t>
      </w:r>
      <w:r w:rsidRPr="00B77486">
        <w:rPr>
          <w:rFonts w:asciiTheme="majorHAnsi" w:hAnsiTheme="majorHAnsi"/>
          <w:i/>
        </w:rPr>
        <w:t>Un</w:t>
      </w:r>
      <w:ins w:id="2" w:author="Angela Greenwood" w:date="2018-07-17T10:11:00Z">
        <w:r w:rsidRPr="00B77486">
          <w:rPr>
            <w:rFonts w:asciiTheme="majorHAnsi" w:hAnsiTheme="majorHAnsi"/>
            <w:i/>
          </w:rPr>
          <w:t>derstanding</w:t>
        </w:r>
      </w:ins>
      <w:r w:rsidRPr="00B77486">
        <w:rPr>
          <w:rFonts w:asciiTheme="majorHAnsi" w:hAnsiTheme="majorHAnsi"/>
          <w:i/>
        </w:rPr>
        <w:t>, nurturing</w:t>
      </w:r>
      <w:ins w:id="3" w:author="Angela Greenwood" w:date="2018-07-17T10:11:00Z">
        <w:r w:rsidRPr="00B77486">
          <w:rPr>
            <w:rFonts w:asciiTheme="majorHAnsi" w:hAnsiTheme="majorHAnsi"/>
            <w:i/>
          </w:rPr>
          <w:t xml:space="preserve"> and working more effectively with vulnerable children</w:t>
        </w:r>
      </w:ins>
      <w:r w:rsidRPr="00B77486">
        <w:rPr>
          <w:rFonts w:asciiTheme="majorHAnsi" w:hAnsiTheme="majorHAnsi"/>
          <w:i/>
        </w:rPr>
        <w:t xml:space="preserve"> in school</w:t>
      </w:r>
      <w:r>
        <w:rPr>
          <w:rFonts w:asciiTheme="majorHAnsi" w:hAnsiTheme="majorHAnsi"/>
          <w:i/>
        </w:rPr>
        <w:t xml:space="preserve">’, </w:t>
      </w:r>
      <w:del w:id="4" w:author="Angela Greenwood" w:date="2018-07-17T10:11:00Z">
        <w:r w:rsidRPr="00B77486" w:rsidDel="005042FA">
          <w:rPr>
            <w:rFonts w:asciiTheme="majorHAnsi" w:hAnsiTheme="majorHAnsi"/>
            <w:i/>
          </w:rPr>
          <w:delText>Why can’t you hear what I’m (not) sayin</w:delText>
        </w:r>
      </w:del>
      <w:r>
        <w:rPr>
          <w:rFonts w:asciiTheme="majorHAnsi" w:hAnsiTheme="majorHAnsi"/>
        </w:rPr>
        <w:t>subtitle:</w:t>
      </w:r>
      <w:r w:rsidRPr="00B77486">
        <w:rPr>
          <w:rFonts w:asciiTheme="majorHAnsi" w:hAnsiTheme="majorHAnsi"/>
          <w:i/>
        </w:rPr>
        <w:t xml:space="preserve"> </w:t>
      </w:r>
      <w:del w:id="5" w:author="Angela Greenwood" w:date="2018-07-17T10:11:00Z">
        <w:r w:rsidRPr="00B77486" w:rsidDel="005042FA">
          <w:rPr>
            <w:rFonts w:asciiTheme="majorHAnsi" w:hAnsiTheme="majorHAnsi"/>
            <w:i/>
          </w:rPr>
          <w:delText>Ways of understanding and working more effectively with vulnerable children</w:delText>
        </w:r>
      </w:del>
    </w:p>
    <w:p w:rsidR="006865E6" w:rsidRDefault="00B77486" w:rsidP="00484405">
      <w:pPr>
        <w:numPr>
          <w:ins w:id="6" w:author="Unknown"/>
        </w:numPr>
        <w:tabs>
          <w:tab w:val="left" w:pos="426"/>
          <w:tab w:val="left" w:pos="580"/>
          <w:tab w:val="left" w:pos="1560"/>
        </w:tabs>
        <w:spacing w:after="120" w:line="480" w:lineRule="auto"/>
        <w:ind w:left="425" w:right="142"/>
        <w:rPr>
          <w:rFonts w:asciiTheme="majorHAnsi" w:hAnsiTheme="majorHAnsi"/>
        </w:rPr>
      </w:pPr>
      <w:r w:rsidRPr="00B77486">
        <w:rPr>
          <w:rFonts w:asciiTheme="majorHAnsi" w:hAnsiTheme="majorHAnsi"/>
          <w:i/>
        </w:rPr>
        <w:t xml:space="preserve">“ Why </w:t>
      </w:r>
      <w:ins w:id="7" w:author="Angela Greenwood" w:date="2018-07-17T10:11:00Z">
        <w:r w:rsidRPr="00B77486">
          <w:rPr>
            <w:rFonts w:asciiTheme="majorHAnsi" w:hAnsiTheme="majorHAnsi"/>
            <w:i/>
          </w:rPr>
          <w:t xml:space="preserve">can’t you hear </w:t>
        </w:r>
      </w:ins>
      <w:r w:rsidRPr="00B77486">
        <w:rPr>
          <w:rFonts w:asciiTheme="majorHAnsi" w:hAnsiTheme="majorHAnsi"/>
          <w:i/>
        </w:rPr>
        <w:t>me</w:t>
      </w:r>
      <w:ins w:id="8" w:author="Angela Greenwood" w:date="2018-07-17T10:11:00Z">
        <w:r w:rsidRPr="00B77486">
          <w:rPr>
            <w:rFonts w:asciiTheme="majorHAnsi" w:hAnsiTheme="majorHAnsi"/>
            <w:i/>
          </w:rPr>
          <w:t>?</w:t>
        </w:r>
      </w:ins>
      <w:r w:rsidRPr="00B77486">
        <w:rPr>
          <w:rFonts w:asciiTheme="majorHAnsi" w:hAnsiTheme="majorHAnsi"/>
          <w:i/>
        </w:rPr>
        <w:t>”</w:t>
      </w:r>
      <w:ins w:id="9" w:author="Angela Greenwood" w:date="2018-07-17T10:11:00Z">
        <w:r w:rsidRPr="00B77486">
          <w:rPr>
            <w:rFonts w:asciiTheme="majorHAnsi" w:hAnsiTheme="majorHAnsi"/>
            <w:i/>
          </w:rPr>
          <w:t xml:space="preserve">  </w:t>
        </w:r>
      </w:ins>
      <w:r w:rsidRPr="00B77486">
        <w:rPr>
          <w:rFonts w:asciiTheme="majorHAnsi" w:hAnsiTheme="majorHAnsi"/>
        </w:rPr>
        <w:t xml:space="preserve">Angela Greenwood </w:t>
      </w:r>
      <w:r>
        <w:rPr>
          <w:rFonts w:asciiTheme="majorHAnsi" w:hAnsiTheme="majorHAnsi"/>
        </w:rPr>
        <w:t>Routledge 2019</w:t>
      </w:r>
      <w:r w:rsidR="006E589A">
        <w:rPr>
          <w:rFonts w:asciiTheme="majorHAnsi" w:hAnsiTheme="majorHAnsi"/>
        </w:rPr>
        <w:t>, and is accessible when you buy the book.</w:t>
      </w:r>
    </w:p>
    <w:p w:rsidR="00E51A74" w:rsidRPr="00B90589" w:rsidRDefault="006865E6" w:rsidP="00E51A74">
      <w:pPr>
        <w:tabs>
          <w:tab w:val="left" w:pos="426"/>
          <w:tab w:val="left" w:pos="580"/>
          <w:tab w:val="left" w:pos="1560"/>
        </w:tabs>
        <w:spacing w:after="120" w:line="480" w:lineRule="auto"/>
        <w:ind w:right="142"/>
        <w:rPr>
          <w:rFonts w:asciiTheme="majorHAnsi" w:hAnsiTheme="majorHAnsi"/>
        </w:rPr>
      </w:pPr>
      <w:r>
        <w:rPr>
          <w:rFonts w:asciiTheme="majorHAnsi" w:hAnsiTheme="majorHAnsi"/>
        </w:rPr>
        <w:t>The ‘Safe to Learn’ course is included for trainers, Educational Psychologists and school staff, and others working with adults involved with vulnerable children. Of course many tutors may wish to develop their own courses, but some may be less familiar with the thinking and material and appreciate the summary in ‘Safe to Learn’ as well as the details in the book.</w:t>
      </w:r>
      <w:r w:rsidR="00A93CA1">
        <w:rPr>
          <w:rFonts w:asciiTheme="majorHAnsi" w:hAnsiTheme="majorHAnsi"/>
        </w:rPr>
        <w:t xml:space="preserve"> </w:t>
      </w:r>
      <w:r w:rsidR="00E51A74">
        <w:rPr>
          <w:rFonts w:asciiTheme="majorHAnsi" w:hAnsiTheme="majorHAnsi"/>
        </w:rPr>
        <w:t xml:space="preserve">The original </w:t>
      </w:r>
      <w:r w:rsidR="00E51A74" w:rsidRPr="00B90589">
        <w:rPr>
          <w:rFonts w:asciiTheme="majorHAnsi" w:hAnsiTheme="majorHAnsi"/>
        </w:rPr>
        <w:t xml:space="preserve">version of the course was written by Senior Educational Psychologist, Dr. Tina Axup and myself several years ago.  It was delivered locally to a range of professionals, promoting the nurture ethos in Southend schools.  The Educational Psychology Service have continued to evolve and deliver Safe to Learn.  This version is my own, although the subject matter is similar, and designed to be used in conjunction with the book. </w:t>
      </w:r>
    </w:p>
    <w:p w:rsidR="00B77486" w:rsidRPr="00E77856" w:rsidRDefault="00202E34" w:rsidP="00E51A74">
      <w:pPr>
        <w:tabs>
          <w:tab w:val="left" w:pos="426"/>
          <w:tab w:val="left" w:pos="580"/>
          <w:tab w:val="left" w:pos="1560"/>
        </w:tabs>
        <w:spacing w:after="120" w:line="480" w:lineRule="auto"/>
        <w:ind w:right="142"/>
        <w:rPr>
          <w:rFonts w:asciiTheme="majorHAnsi" w:hAnsiTheme="majorHAnsi"/>
          <w:b/>
          <w:szCs w:val="28"/>
        </w:rPr>
      </w:pPr>
      <w:r w:rsidRPr="00B77486">
        <w:rPr>
          <w:rFonts w:asciiTheme="majorHAnsi" w:hAnsiTheme="majorHAnsi"/>
          <w:b/>
          <w:szCs w:val="28"/>
        </w:rPr>
        <w:t xml:space="preserve">Safe to Learn </w:t>
      </w:r>
      <w:r>
        <w:rPr>
          <w:rFonts w:asciiTheme="majorHAnsi" w:hAnsiTheme="majorHAnsi"/>
          <w:szCs w:val="28"/>
        </w:rPr>
        <w:t>includes</w:t>
      </w:r>
      <w:r w:rsidR="00B77486">
        <w:rPr>
          <w:rFonts w:asciiTheme="majorHAnsi" w:hAnsiTheme="majorHAnsi"/>
          <w:szCs w:val="28"/>
        </w:rPr>
        <w:t>:</w:t>
      </w:r>
      <w:r>
        <w:rPr>
          <w:rFonts w:asciiTheme="majorHAnsi" w:hAnsiTheme="majorHAnsi"/>
          <w:szCs w:val="28"/>
        </w:rPr>
        <w:t xml:space="preserve"> </w:t>
      </w:r>
    </w:p>
    <w:p w:rsidR="00E77856" w:rsidRDefault="006865E6" w:rsidP="00484405">
      <w:pPr>
        <w:tabs>
          <w:tab w:val="left" w:pos="426"/>
        </w:tabs>
        <w:spacing w:after="120" w:line="480" w:lineRule="auto"/>
        <w:ind w:right="142"/>
        <w:rPr>
          <w:rFonts w:asciiTheme="majorHAnsi" w:hAnsiTheme="majorHAnsi"/>
          <w:szCs w:val="28"/>
        </w:rPr>
      </w:pPr>
      <w:r>
        <w:rPr>
          <w:rFonts w:asciiTheme="majorHAnsi" w:hAnsiTheme="majorHAnsi"/>
          <w:b/>
          <w:szCs w:val="28"/>
        </w:rPr>
        <w:t xml:space="preserve">- </w:t>
      </w:r>
      <w:r w:rsidR="00B77486">
        <w:rPr>
          <w:rFonts w:asciiTheme="majorHAnsi" w:hAnsiTheme="majorHAnsi"/>
          <w:szCs w:val="28"/>
        </w:rPr>
        <w:t xml:space="preserve"> A theoretical b</w:t>
      </w:r>
      <w:r w:rsidR="00692752" w:rsidRPr="00532349">
        <w:rPr>
          <w:rFonts w:asciiTheme="majorHAnsi" w:hAnsiTheme="majorHAnsi"/>
          <w:szCs w:val="28"/>
        </w:rPr>
        <w:t>ase</w:t>
      </w:r>
      <w:r w:rsidR="00692752">
        <w:rPr>
          <w:rFonts w:asciiTheme="majorHAnsi" w:hAnsiTheme="majorHAnsi"/>
          <w:szCs w:val="28"/>
        </w:rPr>
        <w:t>,</w:t>
      </w:r>
      <w:r w:rsidR="00692752" w:rsidRPr="00532349">
        <w:rPr>
          <w:rFonts w:asciiTheme="majorHAnsi" w:hAnsiTheme="majorHAnsi"/>
          <w:szCs w:val="28"/>
        </w:rPr>
        <w:t xml:space="preserve"> </w:t>
      </w:r>
      <w:r w:rsidR="00202E34">
        <w:rPr>
          <w:rFonts w:asciiTheme="majorHAnsi" w:hAnsiTheme="majorHAnsi"/>
          <w:szCs w:val="28"/>
        </w:rPr>
        <w:t xml:space="preserve">briefly </w:t>
      </w:r>
      <w:r w:rsidR="00692752" w:rsidRPr="00532349">
        <w:rPr>
          <w:rFonts w:asciiTheme="majorHAnsi" w:hAnsiTheme="majorHAnsi"/>
          <w:szCs w:val="28"/>
        </w:rPr>
        <w:t>outlining some of the theori</w:t>
      </w:r>
      <w:ins w:id="10" w:author="Angela Greenwood" w:date="2018-07-10T19:40:00Z">
        <w:r w:rsidR="00692752">
          <w:rPr>
            <w:rFonts w:asciiTheme="majorHAnsi" w:hAnsiTheme="majorHAnsi"/>
            <w:szCs w:val="28"/>
          </w:rPr>
          <w:t>es</w:t>
        </w:r>
      </w:ins>
      <w:del w:id="11" w:author="Angela Greenwood" w:date="2018-07-10T19:40:00Z">
        <w:r w:rsidR="00692752" w:rsidRPr="00532349" w:rsidDel="00684B30">
          <w:rPr>
            <w:rFonts w:asciiTheme="majorHAnsi" w:hAnsiTheme="majorHAnsi"/>
            <w:szCs w:val="28"/>
          </w:rPr>
          <w:delText>sts</w:delText>
        </w:r>
      </w:del>
      <w:r w:rsidR="00692752" w:rsidRPr="00532349">
        <w:rPr>
          <w:rFonts w:asciiTheme="majorHAnsi" w:hAnsiTheme="majorHAnsi"/>
          <w:szCs w:val="28"/>
        </w:rPr>
        <w:t xml:space="preserve"> underpinning nurture - attachment theory,</w:t>
      </w:r>
      <w:r w:rsidR="00692752">
        <w:rPr>
          <w:rFonts w:asciiTheme="majorHAnsi" w:hAnsiTheme="majorHAnsi"/>
          <w:szCs w:val="28"/>
        </w:rPr>
        <w:t xml:space="preserve"> emotional containment, </w:t>
      </w:r>
      <w:del w:id="12" w:author="Angela Greenwood" w:date="2018-07-10T19:41:00Z">
        <w:r w:rsidR="00692752" w:rsidRPr="00532349" w:rsidDel="00A340D8">
          <w:rPr>
            <w:rFonts w:asciiTheme="majorHAnsi" w:hAnsiTheme="majorHAnsi"/>
            <w:szCs w:val="28"/>
          </w:rPr>
          <w:delText>,</w:delText>
        </w:r>
      </w:del>
      <w:r w:rsidR="00692752" w:rsidRPr="00532349">
        <w:rPr>
          <w:rFonts w:asciiTheme="majorHAnsi" w:hAnsiTheme="majorHAnsi"/>
          <w:szCs w:val="28"/>
        </w:rPr>
        <w:t xml:space="preserve"> unconscious processes</w:t>
      </w:r>
      <w:r w:rsidR="00B77486">
        <w:rPr>
          <w:rFonts w:asciiTheme="majorHAnsi" w:hAnsiTheme="majorHAnsi"/>
          <w:szCs w:val="28"/>
        </w:rPr>
        <w:t xml:space="preserve"> </w:t>
      </w:r>
      <w:r w:rsidR="00692752">
        <w:rPr>
          <w:rFonts w:asciiTheme="majorHAnsi" w:hAnsiTheme="majorHAnsi"/>
          <w:szCs w:val="28"/>
        </w:rPr>
        <w:t xml:space="preserve">including defense mechanisms and </w:t>
      </w:r>
      <w:r w:rsidR="00B77486">
        <w:rPr>
          <w:rFonts w:asciiTheme="majorHAnsi" w:hAnsiTheme="majorHAnsi"/>
          <w:szCs w:val="28"/>
        </w:rPr>
        <w:t xml:space="preserve">the need for </w:t>
      </w:r>
      <w:r w:rsidR="00692752" w:rsidRPr="00532349">
        <w:rPr>
          <w:rFonts w:asciiTheme="majorHAnsi" w:hAnsiTheme="majorHAnsi"/>
          <w:szCs w:val="28"/>
        </w:rPr>
        <w:t>integration, and appreciating transference and counter transference as a tool for understanding</w:t>
      </w:r>
      <w:r w:rsidR="00692752">
        <w:rPr>
          <w:rFonts w:asciiTheme="majorHAnsi" w:hAnsiTheme="majorHAnsi"/>
          <w:szCs w:val="28"/>
        </w:rPr>
        <w:t>,</w:t>
      </w:r>
      <w:r w:rsidR="00692752" w:rsidRPr="00532349">
        <w:rPr>
          <w:rFonts w:asciiTheme="majorHAnsi" w:hAnsiTheme="majorHAnsi"/>
          <w:szCs w:val="28"/>
        </w:rPr>
        <w:t xml:space="preserve"> rather than a trigger for reactivity</w:t>
      </w:r>
      <w:r w:rsidR="00B77486">
        <w:rPr>
          <w:rStyle w:val="EndnoteReference"/>
          <w:rFonts w:asciiTheme="majorHAnsi" w:hAnsiTheme="majorHAnsi"/>
          <w:szCs w:val="28"/>
        </w:rPr>
        <w:endnoteReference w:id="1"/>
      </w:r>
      <w:r w:rsidR="00692752" w:rsidRPr="00532349">
        <w:rPr>
          <w:rFonts w:asciiTheme="majorHAnsi" w:hAnsiTheme="majorHAnsi"/>
          <w:szCs w:val="28"/>
        </w:rPr>
        <w:t xml:space="preserve">. </w:t>
      </w:r>
      <w:r w:rsidR="006E589A">
        <w:rPr>
          <w:rFonts w:asciiTheme="majorHAnsi" w:hAnsiTheme="majorHAnsi"/>
          <w:szCs w:val="28"/>
        </w:rPr>
        <w:t>There are</w:t>
      </w:r>
      <w:r w:rsidR="00202E34">
        <w:rPr>
          <w:rFonts w:asciiTheme="majorHAnsi" w:hAnsiTheme="majorHAnsi"/>
          <w:szCs w:val="28"/>
        </w:rPr>
        <w:t xml:space="preserve"> also </w:t>
      </w:r>
      <w:r w:rsidR="00692752" w:rsidRPr="00532349">
        <w:rPr>
          <w:rFonts w:asciiTheme="majorHAnsi" w:hAnsiTheme="majorHAnsi"/>
          <w:szCs w:val="28"/>
        </w:rPr>
        <w:t>session</w:t>
      </w:r>
      <w:r w:rsidR="006E589A">
        <w:rPr>
          <w:rFonts w:asciiTheme="majorHAnsi" w:hAnsiTheme="majorHAnsi"/>
          <w:szCs w:val="28"/>
        </w:rPr>
        <w:t>s</w:t>
      </w:r>
      <w:r w:rsidR="00692752" w:rsidRPr="00532349">
        <w:rPr>
          <w:rFonts w:asciiTheme="majorHAnsi" w:hAnsiTheme="majorHAnsi"/>
          <w:szCs w:val="28"/>
        </w:rPr>
        <w:t xml:space="preserve"> on neuroscience and the ef</w:t>
      </w:r>
      <w:r w:rsidR="00B77486">
        <w:rPr>
          <w:rFonts w:asciiTheme="majorHAnsi" w:hAnsiTheme="majorHAnsi"/>
          <w:szCs w:val="28"/>
        </w:rPr>
        <w:t xml:space="preserve">fects of trauma on the brain, and on </w:t>
      </w:r>
      <w:r w:rsidR="006E589A">
        <w:rPr>
          <w:rFonts w:asciiTheme="majorHAnsi" w:hAnsiTheme="majorHAnsi"/>
          <w:szCs w:val="28"/>
        </w:rPr>
        <w:t xml:space="preserve">understanding </w:t>
      </w:r>
      <w:r w:rsidR="00B77486">
        <w:rPr>
          <w:rFonts w:asciiTheme="majorHAnsi" w:hAnsiTheme="majorHAnsi"/>
          <w:szCs w:val="28"/>
        </w:rPr>
        <w:t>behaviour</w:t>
      </w:r>
      <w:r w:rsidR="00692752" w:rsidRPr="00532349">
        <w:rPr>
          <w:rFonts w:asciiTheme="majorHAnsi" w:hAnsiTheme="majorHAnsi"/>
          <w:szCs w:val="28"/>
        </w:rPr>
        <w:t>.</w:t>
      </w:r>
    </w:p>
    <w:p w:rsidR="00B77486" w:rsidRPr="00E77856" w:rsidRDefault="006865E6" w:rsidP="00484405">
      <w:pPr>
        <w:tabs>
          <w:tab w:val="left" w:pos="426"/>
        </w:tabs>
        <w:spacing w:after="120" w:line="480" w:lineRule="auto"/>
        <w:ind w:right="142"/>
        <w:rPr>
          <w:rFonts w:asciiTheme="majorHAnsi" w:hAnsiTheme="majorHAnsi" w:cs="Arial"/>
        </w:rPr>
      </w:pPr>
      <w:r>
        <w:rPr>
          <w:rFonts w:asciiTheme="majorHAnsi" w:hAnsiTheme="majorHAnsi" w:cs="Arial"/>
          <w:b/>
        </w:rPr>
        <w:t xml:space="preserve">- </w:t>
      </w:r>
      <w:r w:rsidR="00E77856">
        <w:rPr>
          <w:rFonts w:asciiTheme="majorHAnsi" w:hAnsiTheme="majorHAnsi" w:cs="Arial"/>
        </w:rPr>
        <w:t xml:space="preserve"> </w:t>
      </w:r>
      <w:r w:rsidR="006E589A">
        <w:rPr>
          <w:rFonts w:asciiTheme="majorHAnsi" w:hAnsiTheme="majorHAnsi" w:cs="Arial"/>
        </w:rPr>
        <w:t>A</w:t>
      </w:r>
      <w:r w:rsidR="00E77856" w:rsidRPr="00532349">
        <w:rPr>
          <w:rFonts w:asciiTheme="majorHAnsi" w:hAnsiTheme="majorHAnsi" w:cs="Arial"/>
        </w:rPr>
        <w:t>ddress</w:t>
      </w:r>
      <w:r w:rsidR="006E589A">
        <w:rPr>
          <w:rFonts w:asciiTheme="majorHAnsi" w:hAnsiTheme="majorHAnsi" w:cs="Arial"/>
        </w:rPr>
        <w:t>ing</w:t>
      </w:r>
      <w:r w:rsidR="00E77856" w:rsidRPr="00532349">
        <w:rPr>
          <w:rFonts w:asciiTheme="majorHAnsi" w:hAnsiTheme="majorHAnsi" w:cs="Arial"/>
        </w:rPr>
        <w:t xml:space="preserve"> the links</w:t>
      </w:r>
      <w:r w:rsidR="006E589A">
        <w:rPr>
          <w:rFonts w:asciiTheme="majorHAnsi" w:hAnsiTheme="majorHAnsi" w:cs="Arial"/>
        </w:rPr>
        <w:t xml:space="preserve"> between inner and outer worlds</w:t>
      </w:r>
      <w:r w:rsidR="00484405">
        <w:rPr>
          <w:rFonts w:asciiTheme="majorHAnsi" w:hAnsiTheme="majorHAnsi" w:cs="Arial"/>
        </w:rPr>
        <w:t>,</w:t>
      </w:r>
      <w:r w:rsidR="00E77856" w:rsidRPr="00532349">
        <w:rPr>
          <w:rFonts w:asciiTheme="majorHAnsi" w:hAnsiTheme="majorHAnsi" w:cs="Arial"/>
        </w:rPr>
        <w:t xml:space="preserve"> both </w:t>
      </w:r>
      <w:r w:rsidR="006E589A">
        <w:rPr>
          <w:rFonts w:asciiTheme="majorHAnsi" w:hAnsiTheme="majorHAnsi" w:cs="Arial"/>
        </w:rPr>
        <w:t>hi</w:t>
      </w:r>
      <w:r>
        <w:rPr>
          <w:rFonts w:asciiTheme="majorHAnsi" w:hAnsiTheme="majorHAnsi" w:cs="Arial"/>
        </w:rPr>
        <w:t xml:space="preserve">storically and in the present, </w:t>
      </w:r>
      <w:r w:rsidR="00E77856" w:rsidRPr="00532349">
        <w:rPr>
          <w:rFonts w:asciiTheme="majorHAnsi" w:hAnsiTheme="majorHAnsi" w:cs="Arial"/>
        </w:rPr>
        <w:t xml:space="preserve">within ourselves and </w:t>
      </w:r>
      <w:r w:rsidR="00E77856">
        <w:rPr>
          <w:rFonts w:asciiTheme="majorHAnsi" w:hAnsiTheme="majorHAnsi" w:cs="Arial"/>
        </w:rPr>
        <w:t xml:space="preserve">within the </w:t>
      </w:r>
      <w:r w:rsidR="006E589A">
        <w:rPr>
          <w:rFonts w:asciiTheme="majorHAnsi" w:hAnsiTheme="majorHAnsi" w:cs="Arial"/>
        </w:rPr>
        <w:t>child</w:t>
      </w:r>
      <w:r w:rsidR="00E77856">
        <w:rPr>
          <w:rFonts w:asciiTheme="majorHAnsi" w:hAnsiTheme="majorHAnsi" w:cs="Arial"/>
        </w:rPr>
        <w:t xml:space="preserve">; </w:t>
      </w:r>
      <w:r w:rsidR="00E77856" w:rsidRPr="00532349">
        <w:rPr>
          <w:rFonts w:asciiTheme="majorHAnsi" w:hAnsiTheme="majorHAnsi" w:cs="Arial"/>
        </w:rPr>
        <w:t>wit</w:t>
      </w:r>
      <w:r w:rsidR="000A576A">
        <w:rPr>
          <w:rFonts w:asciiTheme="majorHAnsi" w:hAnsiTheme="majorHAnsi" w:cs="Arial"/>
        </w:rPr>
        <w:t>hin adult/</w:t>
      </w:r>
      <w:r w:rsidR="00E77856">
        <w:rPr>
          <w:rFonts w:asciiTheme="majorHAnsi" w:hAnsiTheme="majorHAnsi" w:cs="Arial"/>
        </w:rPr>
        <w:t>child relationships,</w:t>
      </w:r>
      <w:r w:rsidR="00E77856" w:rsidRPr="00532349">
        <w:rPr>
          <w:rFonts w:asciiTheme="majorHAnsi" w:hAnsiTheme="majorHAnsi" w:cs="Arial"/>
        </w:rPr>
        <w:t xml:space="preserve"> and within the dynamics of the whole school</w:t>
      </w:r>
      <w:r w:rsidR="006E589A">
        <w:rPr>
          <w:rFonts w:asciiTheme="majorHAnsi" w:hAnsiTheme="majorHAnsi" w:cs="Arial"/>
        </w:rPr>
        <w:t xml:space="preserve"> and the home</w:t>
      </w:r>
      <w:r w:rsidR="00E77856" w:rsidRPr="00532349">
        <w:rPr>
          <w:rFonts w:asciiTheme="majorHAnsi" w:hAnsiTheme="majorHAnsi" w:cs="Arial"/>
        </w:rPr>
        <w:t xml:space="preserve">. </w:t>
      </w:r>
    </w:p>
    <w:p w:rsidR="00692752" w:rsidRPr="00532349" w:rsidRDefault="006865E6" w:rsidP="00484405">
      <w:pPr>
        <w:tabs>
          <w:tab w:val="left" w:pos="426"/>
        </w:tabs>
        <w:spacing w:after="120" w:line="480" w:lineRule="auto"/>
        <w:ind w:right="142"/>
        <w:rPr>
          <w:rFonts w:asciiTheme="majorHAnsi" w:hAnsiTheme="majorHAnsi"/>
          <w:szCs w:val="28"/>
        </w:rPr>
      </w:pPr>
      <w:r>
        <w:rPr>
          <w:rFonts w:asciiTheme="majorHAnsi" w:hAnsiTheme="majorHAnsi"/>
          <w:b/>
          <w:szCs w:val="28"/>
        </w:rPr>
        <w:t xml:space="preserve">- </w:t>
      </w:r>
      <w:r w:rsidR="00B77486">
        <w:rPr>
          <w:rFonts w:asciiTheme="majorHAnsi" w:hAnsiTheme="majorHAnsi"/>
          <w:szCs w:val="28"/>
        </w:rPr>
        <w:t xml:space="preserve"> An introduction to the three insecure attachment categories with differentiated ways of responding to each.</w:t>
      </w:r>
    </w:p>
    <w:p w:rsidR="00B77486" w:rsidRDefault="006865E6" w:rsidP="00484405">
      <w:pPr>
        <w:tabs>
          <w:tab w:val="left" w:pos="426"/>
        </w:tabs>
        <w:spacing w:after="120" w:line="480" w:lineRule="auto"/>
        <w:ind w:right="142"/>
        <w:rPr>
          <w:rFonts w:asciiTheme="majorHAnsi" w:hAnsiTheme="majorHAnsi"/>
          <w:bCs/>
        </w:rPr>
      </w:pPr>
      <w:r>
        <w:rPr>
          <w:rFonts w:asciiTheme="majorHAnsi" w:hAnsiTheme="majorHAnsi"/>
          <w:b/>
          <w:szCs w:val="28"/>
        </w:rPr>
        <w:t>-</w:t>
      </w:r>
      <w:r w:rsidR="00B77486">
        <w:rPr>
          <w:rFonts w:asciiTheme="majorHAnsi" w:hAnsiTheme="majorHAnsi"/>
          <w:szCs w:val="28"/>
        </w:rPr>
        <w:t xml:space="preserve"> Understanding </w:t>
      </w:r>
      <w:del w:id="13" w:author="Angela Greenwood" w:date="2018-07-10T19:51:00Z">
        <w:r w:rsidR="00692752" w:rsidRPr="00A340D8" w:rsidDel="00A340D8">
          <w:rPr>
            <w:rFonts w:asciiTheme="majorHAnsi" w:hAnsiTheme="majorHAnsi" w:cs="Arial"/>
          </w:rPr>
          <w:delText xml:space="preserve">children’s learning is understood developmentally, </w:delText>
        </w:r>
        <w:r w:rsidR="00692752" w:rsidRPr="00A340D8" w:rsidDel="00A340D8">
          <w:rPr>
            <w:rFonts w:asciiTheme="majorHAnsi" w:hAnsiTheme="majorHAnsi"/>
          </w:rPr>
          <w:delText>t</w:delText>
        </w:r>
        <w:r w:rsidR="00692752" w:rsidRPr="00A340D8" w:rsidDel="00A340D8">
          <w:rPr>
            <w:rFonts w:asciiTheme="majorHAnsi" w:hAnsiTheme="majorHAnsi" w:cs="Arial"/>
          </w:rPr>
          <w:delText>he classroom offers a safe base,</w:delText>
        </w:r>
        <w:r w:rsidR="00692752" w:rsidRPr="00A340D8" w:rsidDel="00A340D8">
          <w:rPr>
            <w:rFonts w:asciiTheme="majorHAnsi" w:hAnsiTheme="majorHAnsi"/>
          </w:rPr>
          <w:delText xml:space="preserve"> </w:delText>
        </w:r>
      </w:del>
      <w:del w:id="14" w:author="Angela Greenwood" w:date="2018-07-10T19:44:00Z">
        <w:r w:rsidR="00692752" w:rsidRPr="00A340D8" w:rsidDel="00A340D8">
          <w:rPr>
            <w:rFonts w:asciiTheme="majorHAnsi" w:hAnsiTheme="majorHAnsi"/>
          </w:rPr>
          <w:delText>t</w:delText>
        </w:r>
        <w:r w:rsidR="00692752" w:rsidRPr="00A340D8" w:rsidDel="00A340D8">
          <w:rPr>
            <w:rFonts w:asciiTheme="majorHAnsi" w:hAnsiTheme="majorHAnsi" w:cs="Arial"/>
          </w:rPr>
          <w:delText xml:space="preserve">he importance of </w:delText>
        </w:r>
      </w:del>
      <w:del w:id="15" w:author="Angela Greenwood" w:date="2018-07-10T19:51:00Z">
        <w:r w:rsidR="00692752" w:rsidRPr="00A340D8" w:rsidDel="00A340D8">
          <w:rPr>
            <w:rFonts w:asciiTheme="majorHAnsi" w:hAnsiTheme="majorHAnsi" w:cs="Arial"/>
          </w:rPr>
          <w:delText xml:space="preserve">nurture for the development of self-esteem, thoughtful and attuned use of language </w:delText>
        </w:r>
      </w:del>
      <w:del w:id="16" w:author="Angela Greenwood" w:date="2018-07-10T19:45:00Z">
        <w:r w:rsidR="00692752">
          <w:rPr>
            <w:rFonts w:asciiTheme="majorHAnsi" w:hAnsiTheme="majorHAnsi" w:cs="Arial"/>
          </w:rPr>
          <w:delText>a</w:delText>
        </w:r>
      </w:del>
      <w:del w:id="17" w:author="Angela Greenwood" w:date="2018-07-10T19:51:00Z">
        <w:r w:rsidR="00692752">
          <w:rPr>
            <w:rFonts w:asciiTheme="majorHAnsi" w:hAnsiTheme="majorHAnsi" w:cs="Arial"/>
          </w:rPr>
          <w:delText>s a vital means of communication,</w:delText>
        </w:r>
        <w:r w:rsidR="00692752">
          <w:rPr>
            <w:rFonts w:asciiTheme="majorHAnsi" w:hAnsiTheme="majorHAnsi"/>
          </w:rPr>
          <w:delText xml:space="preserve"> </w:delText>
        </w:r>
      </w:del>
      <w:del w:id="18" w:author="Angela Greenwood" w:date="2018-07-10T19:46:00Z">
        <w:r w:rsidR="00692752">
          <w:rPr>
            <w:rFonts w:asciiTheme="majorHAnsi" w:hAnsiTheme="majorHAnsi"/>
          </w:rPr>
          <w:delText>the p</w:delText>
        </w:r>
        <w:r w:rsidR="00692752">
          <w:rPr>
            <w:rFonts w:asciiTheme="majorHAnsi" w:hAnsiTheme="majorHAnsi" w:cs="Arial"/>
          </w:rPr>
          <w:delText>ractical use of empathy,</w:delText>
        </w:r>
      </w:del>
      <w:del w:id="19" w:author="Angela Greenwood" w:date="2018-07-10T19:51:00Z">
        <w:r w:rsidR="00692752">
          <w:rPr>
            <w:rFonts w:asciiTheme="majorHAnsi" w:hAnsiTheme="majorHAnsi"/>
          </w:rPr>
          <w:delText xml:space="preserve"> </w:delText>
        </w:r>
      </w:del>
      <w:del w:id="20" w:author="Angela Greenwood" w:date="2018-07-10T19:46:00Z">
        <w:r w:rsidR="00692752">
          <w:rPr>
            <w:rFonts w:asciiTheme="majorHAnsi" w:hAnsiTheme="majorHAnsi"/>
          </w:rPr>
          <w:delText>understanding</w:delText>
        </w:r>
        <w:r w:rsidR="00692752">
          <w:rPr>
            <w:rFonts w:asciiTheme="majorHAnsi" w:hAnsiTheme="majorHAnsi" w:cs="Arial"/>
          </w:rPr>
          <w:delText xml:space="preserve"> </w:delText>
        </w:r>
      </w:del>
      <w:del w:id="21" w:author="Angela Greenwood" w:date="2018-07-10T19:51:00Z">
        <w:r w:rsidR="00692752">
          <w:rPr>
            <w:rFonts w:asciiTheme="majorHAnsi" w:hAnsiTheme="majorHAnsi" w:cs="Arial"/>
          </w:rPr>
          <w:delText xml:space="preserve">behaviour as unconscious communication, understanding and managing transitions, and understanding, </w:delText>
        </w:r>
        <w:r w:rsidR="00692752">
          <w:rPr>
            <w:rFonts w:asciiTheme="majorHAnsi" w:hAnsiTheme="majorHAnsi"/>
          </w:rPr>
          <w:delText>r</w:delText>
        </w:r>
        <w:r w:rsidR="00692752">
          <w:rPr>
            <w:rFonts w:asciiTheme="majorHAnsi" w:hAnsiTheme="majorHAnsi" w:cs="Arial"/>
          </w:rPr>
          <w:delText>esponding to and</w:delText>
        </w:r>
      </w:del>
      <w:ins w:id="22" w:author="Angela Greenwood" w:date="2018-07-10T19:51:00Z">
        <w:r w:rsidR="00692752">
          <w:rPr>
            <w:rFonts w:asciiTheme="majorHAnsi" w:hAnsiTheme="majorHAnsi"/>
            <w:bCs/>
          </w:rPr>
          <w:t>children’s learning</w:t>
        </w:r>
      </w:ins>
      <w:r w:rsidR="00B77486">
        <w:rPr>
          <w:rFonts w:asciiTheme="majorHAnsi" w:hAnsiTheme="majorHAnsi"/>
          <w:bCs/>
        </w:rPr>
        <w:t xml:space="preserve"> in relation to </w:t>
      </w:r>
      <w:r w:rsidR="00E77856">
        <w:rPr>
          <w:rFonts w:asciiTheme="majorHAnsi" w:hAnsiTheme="majorHAnsi"/>
          <w:bCs/>
        </w:rPr>
        <w:t xml:space="preserve">their particular attachment pattern, </w:t>
      </w:r>
      <w:r w:rsidR="00B77486">
        <w:rPr>
          <w:rFonts w:asciiTheme="majorHAnsi" w:hAnsiTheme="majorHAnsi"/>
          <w:bCs/>
        </w:rPr>
        <w:t>their emotional development and gaps</w:t>
      </w:r>
      <w:r w:rsidR="000A576A">
        <w:rPr>
          <w:rFonts w:asciiTheme="majorHAnsi" w:hAnsiTheme="majorHAnsi"/>
          <w:bCs/>
        </w:rPr>
        <w:t>,</w:t>
      </w:r>
      <w:r w:rsidR="00E77856">
        <w:rPr>
          <w:rFonts w:asciiTheme="majorHAnsi" w:hAnsiTheme="majorHAnsi"/>
          <w:bCs/>
        </w:rPr>
        <w:t xml:space="preserve"> and</w:t>
      </w:r>
      <w:ins w:id="23" w:author="Angela Greenwood" w:date="2018-07-10T19:51:00Z">
        <w:r w:rsidR="00692752">
          <w:rPr>
            <w:rFonts w:asciiTheme="majorHAnsi" w:hAnsiTheme="majorHAnsi"/>
            <w:bCs/>
          </w:rPr>
          <w:t> </w:t>
        </w:r>
      </w:ins>
      <w:ins w:id="24" w:author="Angela Greenwood" w:date="2018-07-10T19:52:00Z">
        <w:r w:rsidR="00692752">
          <w:rPr>
            <w:rFonts w:asciiTheme="majorHAnsi" w:hAnsiTheme="majorHAnsi"/>
            <w:bCs/>
          </w:rPr>
          <w:t>t</w:t>
        </w:r>
      </w:ins>
      <w:ins w:id="25" w:author="Angela Greenwood" w:date="2018-07-10T19:51:00Z">
        <w:r w:rsidR="00692752">
          <w:rPr>
            <w:rFonts w:asciiTheme="majorHAnsi" w:hAnsiTheme="majorHAnsi"/>
            <w:bCs/>
          </w:rPr>
          <w:t xml:space="preserve">he </w:t>
        </w:r>
      </w:ins>
      <w:r w:rsidR="00B77486">
        <w:rPr>
          <w:rFonts w:asciiTheme="majorHAnsi" w:hAnsiTheme="majorHAnsi"/>
          <w:bCs/>
        </w:rPr>
        <w:t xml:space="preserve">importance of a secure </w:t>
      </w:r>
      <w:ins w:id="26" w:author="Angela Greenwood" w:date="2018-07-10T19:51:00Z">
        <w:r w:rsidR="00692752">
          <w:rPr>
            <w:rFonts w:asciiTheme="majorHAnsi" w:hAnsiTheme="majorHAnsi"/>
            <w:bCs/>
          </w:rPr>
          <w:t>base</w:t>
        </w:r>
      </w:ins>
      <w:r w:rsidR="00E77856">
        <w:rPr>
          <w:rFonts w:asciiTheme="majorHAnsi" w:hAnsiTheme="majorHAnsi"/>
          <w:bCs/>
        </w:rPr>
        <w:t>.</w:t>
      </w:r>
      <w:ins w:id="27" w:author="Angela Greenwood" w:date="2018-07-10T19:52:00Z">
        <w:r w:rsidR="00692752">
          <w:rPr>
            <w:rFonts w:asciiTheme="majorHAnsi" w:hAnsiTheme="majorHAnsi"/>
            <w:bCs/>
          </w:rPr>
          <w:t xml:space="preserve"> </w:t>
        </w:r>
      </w:ins>
    </w:p>
    <w:p w:rsidR="00484405" w:rsidRDefault="006865E6" w:rsidP="00484405">
      <w:pPr>
        <w:tabs>
          <w:tab w:val="left" w:pos="426"/>
        </w:tabs>
        <w:spacing w:after="120" w:line="480" w:lineRule="auto"/>
        <w:ind w:right="142"/>
        <w:rPr>
          <w:rFonts w:asciiTheme="majorHAnsi" w:hAnsiTheme="majorHAnsi" w:cs="Arial"/>
        </w:rPr>
      </w:pPr>
      <w:r>
        <w:rPr>
          <w:rFonts w:asciiTheme="majorHAnsi" w:hAnsiTheme="majorHAnsi" w:cs="Arial"/>
          <w:b/>
        </w:rPr>
        <w:t xml:space="preserve">- </w:t>
      </w:r>
      <w:r w:rsidR="00484405">
        <w:rPr>
          <w:rFonts w:asciiTheme="majorHAnsi" w:hAnsiTheme="majorHAnsi" w:cs="Arial"/>
        </w:rPr>
        <w:t xml:space="preserve"> The value of</w:t>
      </w:r>
      <w:r w:rsidR="00484405" w:rsidRPr="00532349">
        <w:rPr>
          <w:rFonts w:asciiTheme="majorHAnsi" w:hAnsiTheme="majorHAnsi" w:cs="Arial"/>
        </w:rPr>
        <w:t xml:space="preserve"> using significant relationships in school as </w:t>
      </w:r>
      <w:del w:id="28" w:author="Angela Greenwood" w:date="2018-07-10T19:03:00Z">
        <w:r w:rsidR="00484405" w:rsidRPr="00532349" w:rsidDel="00684B30">
          <w:rPr>
            <w:rFonts w:asciiTheme="majorHAnsi" w:hAnsiTheme="majorHAnsi" w:cs="Arial"/>
          </w:rPr>
          <w:delText>second chance</w:delText>
        </w:r>
      </w:del>
      <w:ins w:id="29" w:author="Angela Greenwood" w:date="2018-07-10T19:03:00Z">
        <w:r w:rsidR="00484405">
          <w:rPr>
            <w:rFonts w:asciiTheme="majorHAnsi" w:hAnsiTheme="majorHAnsi" w:cs="Arial"/>
          </w:rPr>
          <w:t>second-chance</w:t>
        </w:r>
      </w:ins>
      <w:r w:rsidR="00484405" w:rsidRPr="00532349">
        <w:rPr>
          <w:rFonts w:asciiTheme="majorHAnsi" w:hAnsiTheme="majorHAnsi" w:cs="Arial"/>
        </w:rPr>
        <w:t xml:space="preserve"> attachment</w:t>
      </w:r>
      <w:r w:rsidR="00484405">
        <w:rPr>
          <w:rFonts w:asciiTheme="majorHAnsi" w:hAnsiTheme="majorHAnsi" w:cs="Arial"/>
        </w:rPr>
        <w:t xml:space="preserve"> </w:t>
      </w:r>
      <w:r w:rsidR="00484405" w:rsidRPr="00532349">
        <w:rPr>
          <w:rFonts w:asciiTheme="majorHAnsi" w:hAnsiTheme="majorHAnsi" w:cs="Arial"/>
        </w:rPr>
        <w:t>experiences for the more damaged and d</w:t>
      </w:r>
      <w:r w:rsidR="00484405">
        <w:rPr>
          <w:rFonts w:asciiTheme="majorHAnsi" w:hAnsiTheme="majorHAnsi" w:cs="Arial"/>
        </w:rPr>
        <w:t xml:space="preserve">eprived children. </w:t>
      </w:r>
    </w:p>
    <w:p w:rsidR="00B77486" w:rsidRPr="00B77486" w:rsidRDefault="006865E6" w:rsidP="00484405">
      <w:pPr>
        <w:tabs>
          <w:tab w:val="left" w:pos="426"/>
        </w:tabs>
        <w:spacing w:after="120" w:line="480" w:lineRule="auto"/>
        <w:ind w:right="142"/>
        <w:rPr>
          <w:rFonts w:asciiTheme="majorHAnsi" w:hAnsiTheme="majorHAnsi" w:cs="Arial"/>
        </w:rPr>
      </w:pPr>
      <w:r>
        <w:rPr>
          <w:rFonts w:asciiTheme="majorHAnsi" w:hAnsiTheme="majorHAnsi"/>
          <w:b/>
          <w:bCs/>
        </w:rPr>
        <w:t>-</w:t>
      </w:r>
      <w:r w:rsidR="00B77486">
        <w:rPr>
          <w:rFonts w:asciiTheme="majorHAnsi" w:hAnsiTheme="majorHAnsi"/>
          <w:bCs/>
        </w:rPr>
        <w:t xml:space="preserve"> The value of a relationship based approach to working with vulnerable children, understanding</w:t>
      </w:r>
      <w:ins w:id="30" w:author="Angela Greenwood" w:date="2018-07-10T19:51:00Z">
        <w:r w:rsidR="00692752" w:rsidRPr="00A340D8">
          <w:rPr>
            <w:rFonts w:asciiTheme="majorHAnsi" w:hAnsiTheme="majorHAnsi"/>
            <w:bCs/>
          </w:rPr>
          <w:t xml:space="preserve"> </w:t>
        </w:r>
      </w:ins>
      <w:ins w:id="31" w:author="Angela Greenwood" w:date="2018-07-10T19:53:00Z">
        <w:r w:rsidR="00B77486" w:rsidRPr="00A340D8">
          <w:rPr>
            <w:rFonts w:asciiTheme="majorHAnsi" w:hAnsiTheme="majorHAnsi"/>
            <w:bCs/>
          </w:rPr>
          <w:t>t</w:t>
        </w:r>
      </w:ins>
      <w:ins w:id="32" w:author="Angela Greenwood" w:date="2018-07-10T19:51:00Z">
        <w:r w:rsidR="00B77486" w:rsidRPr="00A340D8">
          <w:rPr>
            <w:rFonts w:asciiTheme="majorHAnsi" w:hAnsiTheme="majorHAnsi"/>
            <w:bCs/>
          </w:rPr>
          <w:t xml:space="preserve">ransition </w:t>
        </w:r>
      </w:ins>
      <w:r w:rsidR="00B77486">
        <w:rPr>
          <w:rFonts w:asciiTheme="majorHAnsi" w:hAnsiTheme="majorHAnsi"/>
          <w:bCs/>
        </w:rPr>
        <w:t xml:space="preserve">difficulties and </w:t>
      </w:r>
      <w:ins w:id="33" w:author="Angela Greenwood" w:date="2018-07-10T19:51:00Z">
        <w:r w:rsidR="00692752" w:rsidRPr="00A340D8">
          <w:rPr>
            <w:rFonts w:asciiTheme="majorHAnsi" w:hAnsiTheme="majorHAnsi"/>
            <w:bCs/>
          </w:rPr>
          <w:t xml:space="preserve">behaviour </w:t>
        </w:r>
      </w:ins>
      <w:r w:rsidR="00B77486">
        <w:rPr>
          <w:rFonts w:asciiTheme="majorHAnsi" w:hAnsiTheme="majorHAnsi"/>
          <w:bCs/>
        </w:rPr>
        <w:t>a</w:t>
      </w:r>
      <w:ins w:id="34" w:author="Angela Greenwood" w:date="2018-07-10T19:51:00Z">
        <w:r w:rsidR="00692752" w:rsidRPr="00A340D8">
          <w:rPr>
            <w:rFonts w:asciiTheme="majorHAnsi" w:hAnsiTheme="majorHAnsi"/>
            <w:bCs/>
          </w:rPr>
          <w:t>s communication</w:t>
        </w:r>
      </w:ins>
      <w:r w:rsidR="00B77486">
        <w:rPr>
          <w:rFonts w:asciiTheme="majorHAnsi" w:hAnsiTheme="majorHAnsi"/>
          <w:bCs/>
        </w:rPr>
        <w:t xml:space="preserve">, </w:t>
      </w:r>
      <w:r w:rsidR="00E77856">
        <w:rPr>
          <w:rFonts w:asciiTheme="majorHAnsi" w:hAnsiTheme="majorHAnsi"/>
          <w:bCs/>
        </w:rPr>
        <w:t xml:space="preserve">offering </w:t>
      </w:r>
      <w:r w:rsidR="00B77486" w:rsidRPr="00532349">
        <w:rPr>
          <w:rFonts w:asciiTheme="majorHAnsi" w:hAnsiTheme="majorHAnsi" w:cs="Arial"/>
        </w:rPr>
        <w:t xml:space="preserve">practical ways to contain </w:t>
      </w:r>
      <w:r w:rsidR="00B77486">
        <w:rPr>
          <w:rFonts w:asciiTheme="majorHAnsi" w:hAnsiTheme="majorHAnsi" w:cs="Arial"/>
        </w:rPr>
        <w:t>their</w:t>
      </w:r>
      <w:r w:rsidR="00B77486" w:rsidRPr="00532349">
        <w:rPr>
          <w:rFonts w:asciiTheme="majorHAnsi" w:hAnsiTheme="majorHAnsi" w:cs="Arial"/>
        </w:rPr>
        <w:t xml:space="preserve"> powerful communications and projections, and calming and containing ways of </w:t>
      </w:r>
      <w:r w:rsidR="00B77486" w:rsidRPr="00532349">
        <w:rPr>
          <w:rFonts w:asciiTheme="majorHAnsi" w:hAnsiTheme="majorHAnsi" w:cs="Arial"/>
          <w:i/>
        </w:rPr>
        <w:t>being</w:t>
      </w:r>
      <w:r w:rsidR="00B77486">
        <w:rPr>
          <w:rFonts w:asciiTheme="majorHAnsi" w:hAnsiTheme="majorHAnsi" w:cs="Arial"/>
        </w:rPr>
        <w:t xml:space="preserve"> with them</w:t>
      </w:r>
      <w:del w:id="35" w:author="Angela Greenwood" w:date="2018-07-17T10:36:00Z">
        <w:r w:rsidR="00B77486" w:rsidDel="0072518F">
          <w:rPr>
            <w:rFonts w:asciiTheme="majorHAnsi" w:hAnsiTheme="majorHAnsi" w:cs="Arial"/>
          </w:rPr>
          <w:delText>Although we did</w:delText>
        </w:r>
        <w:r w:rsidR="00B77486" w:rsidRPr="00532349" w:rsidDel="0072518F">
          <w:rPr>
            <w:rFonts w:asciiTheme="majorHAnsi" w:hAnsiTheme="majorHAnsi" w:cs="Arial"/>
          </w:rPr>
          <w:delText xml:space="preserve"> not address practical tools for easing children’s anxious states of mind like relaxation, vis</w:delText>
        </w:r>
        <w:r w:rsidR="00B77486" w:rsidDel="0072518F">
          <w:rPr>
            <w:rFonts w:asciiTheme="majorHAnsi" w:hAnsiTheme="majorHAnsi" w:cs="Arial"/>
          </w:rPr>
          <w:delText>ualisations, and meditation, in ‘Safe to Learn’ I</w:delText>
        </w:r>
        <w:r w:rsidR="00B77486" w:rsidRPr="00532349" w:rsidDel="0072518F">
          <w:rPr>
            <w:rFonts w:asciiTheme="majorHAnsi" w:hAnsiTheme="majorHAnsi" w:cs="Arial"/>
          </w:rPr>
          <w:delText xml:space="preserve"> think </w:delText>
        </w:r>
        <w:r w:rsidR="00B77486" w:rsidDel="0072518F">
          <w:rPr>
            <w:rFonts w:asciiTheme="majorHAnsi" w:hAnsiTheme="majorHAnsi" w:cs="Arial"/>
          </w:rPr>
          <w:delText>that would be a useful additio</w:delText>
        </w:r>
      </w:del>
      <w:r w:rsidR="00B77486">
        <w:rPr>
          <w:rFonts w:asciiTheme="majorHAnsi" w:hAnsiTheme="majorHAnsi"/>
          <w:bCs/>
        </w:rPr>
        <w:t>.</w:t>
      </w:r>
    </w:p>
    <w:p w:rsidR="00000000" w:rsidRDefault="006865E6">
      <w:pPr>
        <w:numPr>
          <w:ins w:id="36" w:author="Unknown"/>
        </w:numPr>
        <w:spacing w:after="0" w:line="480" w:lineRule="auto"/>
        <w:ind w:left="66"/>
        <w:rPr>
          <w:del w:id="37" w:author="Angela Greenwood" w:date="2018-07-10T19:53:00Z"/>
          <w:rFonts w:asciiTheme="majorHAnsi" w:hAnsiTheme="majorHAnsi" w:cs="Arial"/>
        </w:rPr>
        <w:pPrChange w:id="38" w:author="Angela Greenwood" w:date="2018-07-10T19:58:00Z">
          <w:pPr>
            <w:tabs>
              <w:tab w:val="left" w:pos="426"/>
            </w:tabs>
            <w:spacing w:line="480" w:lineRule="auto"/>
            <w:ind w:right="142"/>
          </w:pPr>
        </w:pPrChange>
      </w:pPr>
      <w:r>
        <w:rPr>
          <w:rFonts w:asciiTheme="majorHAnsi" w:hAnsiTheme="majorHAnsi" w:cs="Arial"/>
          <w:b/>
        </w:rPr>
        <w:t xml:space="preserve">- </w:t>
      </w:r>
      <w:r w:rsidR="00B77486">
        <w:rPr>
          <w:rFonts w:asciiTheme="majorHAnsi" w:hAnsiTheme="majorHAnsi" w:cs="Arial"/>
        </w:rPr>
        <w:t xml:space="preserve"> </w:t>
      </w:r>
      <w:del w:id="39" w:author="Angela Greenwood" w:date="2018-07-10T19:51:00Z">
        <w:r w:rsidR="00692752" w:rsidRPr="00A340D8" w:rsidDel="00A340D8">
          <w:rPr>
            <w:rFonts w:asciiTheme="majorHAnsi" w:hAnsiTheme="majorHAnsi" w:cs="Arial"/>
          </w:rPr>
          <w:delText xml:space="preserve"> managing strong and triggered emotions.</w:delText>
        </w:r>
      </w:del>
    </w:p>
    <w:p w:rsidR="00B77486" w:rsidRDefault="00B77486" w:rsidP="00484405">
      <w:pPr>
        <w:tabs>
          <w:tab w:val="left" w:pos="426"/>
        </w:tabs>
        <w:spacing w:after="120" w:line="480" w:lineRule="auto"/>
        <w:ind w:right="142"/>
        <w:rPr>
          <w:rFonts w:asciiTheme="majorHAnsi" w:hAnsiTheme="majorHAnsi" w:cs="Arial"/>
        </w:rPr>
      </w:pPr>
      <w:r>
        <w:rPr>
          <w:rFonts w:asciiTheme="majorHAnsi" w:hAnsiTheme="majorHAnsi" w:cs="Arial"/>
        </w:rPr>
        <w:t>Many practical</w:t>
      </w:r>
      <w:r w:rsidR="00692752" w:rsidRPr="00A340D8">
        <w:rPr>
          <w:rFonts w:asciiTheme="majorHAnsi" w:hAnsiTheme="majorHAnsi" w:cs="Arial"/>
        </w:rPr>
        <w:t xml:space="preserve"> and </w:t>
      </w:r>
      <w:r>
        <w:rPr>
          <w:rFonts w:asciiTheme="majorHAnsi" w:hAnsiTheme="majorHAnsi" w:cs="Arial"/>
        </w:rPr>
        <w:t xml:space="preserve">relationship based </w:t>
      </w:r>
      <w:r w:rsidR="00692752" w:rsidRPr="00A340D8">
        <w:rPr>
          <w:rFonts w:asciiTheme="majorHAnsi" w:hAnsiTheme="majorHAnsi" w:cs="Arial"/>
        </w:rPr>
        <w:t>ways of working</w:t>
      </w:r>
      <w:r w:rsidR="000A576A">
        <w:rPr>
          <w:rFonts w:asciiTheme="majorHAnsi" w:hAnsiTheme="majorHAnsi" w:cs="Arial"/>
        </w:rPr>
        <w:t xml:space="preserve"> with</w:t>
      </w:r>
      <w:r w:rsidR="00692752">
        <w:rPr>
          <w:rFonts w:asciiTheme="majorHAnsi" w:hAnsiTheme="majorHAnsi" w:cs="Arial"/>
        </w:rPr>
        <w:t xml:space="preserve"> a</w:t>
      </w:r>
      <w:r w:rsidR="00692752" w:rsidRPr="00532349">
        <w:rPr>
          <w:rFonts w:asciiTheme="majorHAnsi" w:hAnsiTheme="majorHAnsi" w:cs="Arial"/>
        </w:rPr>
        <w:t xml:space="preserve">nd nurturing children towards </w:t>
      </w:r>
      <w:r>
        <w:rPr>
          <w:rFonts w:asciiTheme="majorHAnsi" w:hAnsiTheme="majorHAnsi" w:cs="Arial"/>
        </w:rPr>
        <w:t>becoming ‘Safe to Learn’</w:t>
      </w:r>
      <w:r w:rsidR="00E77856">
        <w:rPr>
          <w:rFonts w:asciiTheme="majorHAnsi" w:hAnsiTheme="majorHAnsi" w:cs="Arial"/>
        </w:rPr>
        <w:t>,</w:t>
      </w:r>
      <w:r>
        <w:rPr>
          <w:rFonts w:asciiTheme="majorHAnsi" w:hAnsiTheme="majorHAnsi" w:cs="Arial"/>
        </w:rPr>
        <w:t xml:space="preserve"> and how to alleviate and manage difficult</w:t>
      </w:r>
      <w:r w:rsidRPr="00532349">
        <w:rPr>
          <w:rFonts w:asciiTheme="majorHAnsi" w:hAnsiTheme="majorHAnsi" w:cs="Arial"/>
        </w:rPr>
        <w:t xml:space="preserve"> relationships and triggered outbursts</w:t>
      </w:r>
      <w:r>
        <w:rPr>
          <w:rFonts w:asciiTheme="majorHAnsi" w:hAnsiTheme="majorHAnsi" w:cs="Arial"/>
        </w:rPr>
        <w:t>.</w:t>
      </w:r>
      <w:r w:rsidR="00202E34">
        <w:rPr>
          <w:rFonts w:asciiTheme="majorHAnsi" w:hAnsiTheme="majorHAnsi" w:cs="Arial"/>
        </w:rPr>
        <w:t xml:space="preserve"> </w:t>
      </w:r>
      <w:r w:rsidR="00F5345F">
        <w:rPr>
          <w:rFonts w:asciiTheme="majorHAnsi" w:hAnsiTheme="majorHAnsi" w:cs="Arial"/>
        </w:rPr>
        <w:t>S</w:t>
      </w:r>
      <w:r w:rsidR="006865E6">
        <w:rPr>
          <w:rFonts w:asciiTheme="majorHAnsi" w:hAnsiTheme="majorHAnsi" w:cs="Arial"/>
        </w:rPr>
        <w:t>ome sessions suggest photocopiable pages from the book are gi</w:t>
      </w:r>
      <w:r w:rsidR="00F5345F">
        <w:rPr>
          <w:rFonts w:asciiTheme="majorHAnsi" w:hAnsiTheme="majorHAnsi" w:cs="Arial"/>
        </w:rPr>
        <w:t>ven to participants as handouts (see below)</w:t>
      </w:r>
    </w:p>
    <w:p w:rsidR="00B77486" w:rsidRDefault="006865E6" w:rsidP="00484405">
      <w:pPr>
        <w:tabs>
          <w:tab w:val="left" w:pos="426"/>
        </w:tabs>
        <w:spacing w:before="240" w:after="120" w:line="480" w:lineRule="auto"/>
        <w:ind w:right="142"/>
        <w:rPr>
          <w:rFonts w:asciiTheme="majorHAnsi" w:hAnsiTheme="majorHAnsi" w:cs="Arial"/>
        </w:rPr>
      </w:pPr>
      <w:r>
        <w:rPr>
          <w:rFonts w:asciiTheme="majorHAnsi" w:hAnsiTheme="majorHAnsi" w:cs="Arial"/>
          <w:b/>
        </w:rPr>
        <w:t xml:space="preserve">- </w:t>
      </w:r>
      <w:r w:rsidR="00B77486">
        <w:rPr>
          <w:rFonts w:asciiTheme="majorHAnsi" w:hAnsiTheme="majorHAnsi" w:cs="Arial"/>
        </w:rPr>
        <w:t xml:space="preserve"> An</w:t>
      </w:r>
      <w:r w:rsidR="00692752" w:rsidRPr="00532349">
        <w:rPr>
          <w:rFonts w:asciiTheme="majorHAnsi" w:hAnsiTheme="majorHAnsi" w:cs="Arial"/>
        </w:rPr>
        <w:t xml:space="preserve"> i</w:t>
      </w:r>
      <w:ins w:id="40" w:author="Angela Greenwood" w:date="2018-07-10T20:01:00Z">
        <w:r w:rsidR="00692752">
          <w:rPr>
            <w:rFonts w:asciiTheme="majorHAnsi" w:hAnsiTheme="majorHAnsi" w:cs="Arial"/>
          </w:rPr>
          <w:t>ntroduc</w:t>
        </w:r>
      </w:ins>
      <w:r w:rsidR="00B77486">
        <w:rPr>
          <w:rFonts w:asciiTheme="majorHAnsi" w:hAnsiTheme="majorHAnsi" w:cs="Arial"/>
        </w:rPr>
        <w:t>tion to</w:t>
      </w:r>
      <w:del w:id="41" w:author="Angela Greenwood" w:date="2018-07-10T20:01:00Z">
        <w:r w:rsidR="00692752" w:rsidRPr="00532349" w:rsidDel="00A340D8">
          <w:rPr>
            <w:rFonts w:asciiTheme="majorHAnsi" w:hAnsiTheme="majorHAnsi" w:cs="Arial"/>
          </w:rPr>
          <w:delText>ncluding</w:delText>
        </w:r>
      </w:del>
      <w:r w:rsidR="00692752" w:rsidRPr="00532349">
        <w:rPr>
          <w:rFonts w:asciiTheme="majorHAnsi" w:hAnsiTheme="majorHAnsi" w:cs="Arial"/>
        </w:rPr>
        <w:t xml:space="preserve"> </w:t>
      </w:r>
      <w:r w:rsidR="00692752">
        <w:rPr>
          <w:rFonts w:asciiTheme="majorHAnsi" w:hAnsiTheme="majorHAnsi" w:cs="Arial"/>
        </w:rPr>
        <w:t xml:space="preserve">nurture groups, </w:t>
      </w:r>
      <w:r w:rsidR="00692752" w:rsidRPr="00532349">
        <w:rPr>
          <w:rFonts w:asciiTheme="majorHAnsi" w:hAnsiTheme="majorHAnsi" w:cs="Arial"/>
        </w:rPr>
        <w:t>t</w:t>
      </w:r>
      <w:r w:rsidR="00E77856">
        <w:rPr>
          <w:rFonts w:asciiTheme="majorHAnsi" w:hAnsiTheme="majorHAnsi" w:cs="Arial"/>
        </w:rPr>
        <w:t xml:space="preserve">he therapeutic use of play, and </w:t>
      </w:r>
      <w:r w:rsidR="00692752" w:rsidRPr="00532349">
        <w:rPr>
          <w:rFonts w:asciiTheme="majorHAnsi" w:hAnsiTheme="majorHAnsi" w:cs="Arial"/>
        </w:rPr>
        <w:t xml:space="preserve">creative arts and stories in the school setting. </w:t>
      </w:r>
    </w:p>
    <w:p w:rsidR="00692752" w:rsidRPr="00B77486" w:rsidRDefault="006865E6" w:rsidP="00F5345F">
      <w:pPr>
        <w:tabs>
          <w:tab w:val="left" w:pos="426"/>
        </w:tabs>
        <w:spacing w:after="240" w:line="480" w:lineRule="auto"/>
        <w:ind w:right="142"/>
        <w:rPr>
          <w:rFonts w:asciiTheme="majorHAnsi" w:hAnsiTheme="majorHAnsi" w:cs="Arial"/>
          <w:sz w:val="20"/>
        </w:rPr>
      </w:pPr>
      <w:r>
        <w:rPr>
          <w:rFonts w:asciiTheme="majorHAnsi" w:hAnsiTheme="majorHAnsi" w:cs="Arial"/>
          <w:b/>
        </w:rPr>
        <w:t>-</w:t>
      </w:r>
      <w:r w:rsidR="00B77486">
        <w:rPr>
          <w:rFonts w:asciiTheme="majorHAnsi" w:hAnsiTheme="majorHAnsi" w:cs="Arial"/>
        </w:rPr>
        <w:t xml:space="preserve"> </w:t>
      </w:r>
      <w:r w:rsidR="000A576A">
        <w:rPr>
          <w:rFonts w:asciiTheme="majorHAnsi" w:hAnsiTheme="majorHAnsi" w:cs="Arial"/>
        </w:rPr>
        <w:t>H</w:t>
      </w:r>
      <w:r w:rsidR="00692752" w:rsidRPr="00532349">
        <w:rPr>
          <w:rFonts w:asciiTheme="majorHAnsi" w:hAnsiTheme="majorHAnsi" w:cs="Arial"/>
        </w:rPr>
        <w:t xml:space="preserve">aving thought about the crucial importance of understanding and relationships </w:t>
      </w:r>
      <w:ins w:id="42" w:author="Angela Greenwood" w:date="2018-07-10T20:06:00Z">
        <w:r w:rsidR="00692752">
          <w:rPr>
            <w:rFonts w:asciiTheme="majorHAnsi" w:hAnsiTheme="majorHAnsi" w:cs="Arial"/>
          </w:rPr>
          <w:t>for</w:t>
        </w:r>
      </w:ins>
      <w:del w:id="43" w:author="Angela Greenwood" w:date="2018-07-10T20:06:00Z">
        <w:r w:rsidR="00692752" w:rsidRPr="00532349" w:rsidDel="00A340D8">
          <w:rPr>
            <w:rFonts w:asciiTheme="majorHAnsi" w:hAnsiTheme="majorHAnsi" w:cs="Arial"/>
          </w:rPr>
          <w:delText>to offer</w:delText>
        </w:r>
      </w:del>
      <w:r w:rsidR="00B77486">
        <w:rPr>
          <w:rFonts w:asciiTheme="majorHAnsi" w:hAnsiTheme="majorHAnsi" w:cs="Arial"/>
        </w:rPr>
        <w:t xml:space="preserve"> healing, nurturing and </w:t>
      </w:r>
      <w:r w:rsidR="00692752">
        <w:rPr>
          <w:rFonts w:asciiTheme="majorHAnsi" w:hAnsiTheme="majorHAnsi" w:cs="Arial"/>
        </w:rPr>
        <w:t>openness to learning,</w:t>
      </w:r>
      <w:r w:rsidR="00692752" w:rsidRPr="00532349">
        <w:rPr>
          <w:rFonts w:asciiTheme="majorHAnsi" w:hAnsiTheme="majorHAnsi" w:cs="Arial"/>
        </w:rPr>
        <w:t xml:space="preserve"> we </w:t>
      </w:r>
      <w:r w:rsidR="00B77486">
        <w:rPr>
          <w:rFonts w:asciiTheme="majorHAnsi" w:hAnsiTheme="majorHAnsi" w:cs="Arial"/>
        </w:rPr>
        <w:t xml:space="preserve">consider </w:t>
      </w:r>
      <w:r w:rsidR="00692752" w:rsidRPr="00532349">
        <w:rPr>
          <w:rFonts w:asciiTheme="majorHAnsi" w:hAnsiTheme="majorHAnsi" w:cs="Arial"/>
        </w:rPr>
        <w:t>what a secure n</w:t>
      </w:r>
      <w:r w:rsidR="00692752">
        <w:rPr>
          <w:rFonts w:asciiTheme="majorHAnsi" w:hAnsiTheme="majorHAnsi" w:cs="Arial"/>
        </w:rPr>
        <w:t xml:space="preserve">urturing school </w:t>
      </w:r>
      <w:r w:rsidR="00B77486">
        <w:rPr>
          <w:rFonts w:asciiTheme="majorHAnsi" w:hAnsiTheme="majorHAnsi" w:cs="Arial"/>
        </w:rPr>
        <w:t>might</w:t>
      </w:r>
      <w:r w:rsidR="00692752">
        <w:rPr>
          <w:rFonts w:asciiTheme="majorHAnsi" w:hAnsiTheme="majorHAnsi" w:cs="Arial"/>
        </w:rPr>
        <w:t xml:space="preserve"> look like.</w:t>
      </w:r>
    </w:p>
    <w:p w:rsidR="00F21F40" w:rsidRDefault="006865E6" w:rsidP="00484405">
      <w:pPr>
        <w:tabs>
          <w:tab w:val="left" w:pos="426"/>
        </w:tabs>
        <w:spacing w:after="240" w:line="480" w:lineRule="auto"/>
        <w:ind w:right="142"/>
        <w:rPr>
          <w:rFonts w:asciiTheme="majorHAnsi" w:hAnsiTheme="majorHAnsi"/>
        </w:rPr>
      </w:pPr>
      <w:r>
        <w:rPr>
          <w:rFonts w:asciiTheme="majorHAnsi" w:hAnsiTheme="majorHAnsi"/>
          <w:b/>
        </w:rPr>
        <w:t xml:space="preserve"> </w:t>
      </w:r>
      <w:r w:rsidR="00B77486">
        <w:rPr>
          <w:rFonts w:asciiTheme="majorHAnsi" w:hAnsiTheme="majorHAnsi"/>
        </w:rPr>
        <w:t>T</w:t>
      </w:r>
      <w:r w:rsidR="00692752">
        <w:rPr>
          <w:rFonts w:asciiTheme="majorHAnsi" w:hAnsiTheme="majorHAnsi"/>
        </w:rPr>
        <w:t>he final strand</w:t>
      </w:r>
      <w:r w:rsidR="00692752" w:rsidRPr="00532349">
        <w:rPr>
          <w:rFonts w:asciiTheme="majorHAnsi" w:hAnsiTheme="majorHAnsi"/>
        </w:rPr>
        <w:t xml:space="preserve"> of th</w:t>
      </w:r>
      <w:r w:rsidR="00692752">
        <w:rPr>
          <w:rFonts w:asciiTheme="majorHAnsi" w:hAnsiTheme="majorHAnsi"/>
        </w:rPr>
        <w:t xml:space="preserve">e course </w:t>
      </w:r>
      <w:r w:rsidR="00202E34">
        <w:rPr>
          <w:rFonts w:asciiTheme="majorHAnsi" w:hAnsiTheme="majorHAnsi"/>
        </w:rPr>
        <w:t>is</w:t>
      </w:r>
      <w:ins w:id="44" w:author="Angela Greenwood" w:date="2018-07-17T10:07:00Z">
        <w:r w:rsidR="00692752">
          <w:rPr>
            <w:rFonts w:asciiTheme="majorHAnsi" w:hAnsiTheme="majorHAnsi"/>
          </w:rPr>
          <w:t xml:space="preserve"> </w:t>
        </w:r>
      </w:ins>
      <w:r w:rsidR="00692752">
        <w:rPr>
          <w:rFonts w:asciiTheme="majorHAnsi" w:hAnsiTheme="majorHAnsi"/>
        </w:rPr>
        <w:t xml:space="preserve">for each participant </w:t>
      </w:r>
      <w:del w:id="45" w:author="Angela Greenwood" w:date="2018-07-17T10:07:00Z">
        <w:r w:rsidR="00692752" w:rsidDel="00587E42">
          <w:rPr>
            <w:rFonts w:asciiTheme="majorHAnsi" w:hAnsiTheme="majorHAnsi"/>
          </w:rPr>
          <w:delText>was</w:delText>
        </w:r>
        <w:r w:rsidR="00692752" w:rsidRPr="00532349" w:rsidDel="00587E42">
          <w:rPr>
            <w:rFonts w:asciiTheme="majorHAnsi" w:hAnsiTheme="majorHAnsi"/>
          </w:rPr>
          <w:delText xml:space="preserve"> </w:delText>
        </w:r>
      </w:del>
      <w:r w:rsidR="00692752" w:rsidRPr="00532349">
        <w:rPr>
          <w:rFonts w:asciiTheme="majorHAnsi" w:hAnsiTheme="majorHAnsi"/>
        </w:rPr>
        <w:t xml:space="preserve">to compile </w:t>
      </w:r>
      <w:r w:rsidR="00692752">
        <w:rPr>
          <w:rFonts w:asciiTheme="majorHAnsi" w:hAnsiTheme="majorHAnsi"/>
        </w:rPr>
        <w:t>a ‘pupil profile’</w:t>
      </w:r>
      <w:del w:id="46" w:author="Angela Greenwood" w:date="2018-07-17T10:04:00Z">
        <w:r w:rsidR="00692752" w:rsidDel="00587E42">
          <w:rPr>
            <w:rFonts w:asciiTheme="majorHAnsi" w:hAnsiTheme="majorHAnsi"/>
          </w:rPr>
          <w:delText xml:space="preserve">, </w:delText>
        </w:r>
      </w:del>
      <w:ins w:id="47" w:author="Angela Greenwood" w:date="2018-07-10T20:09:00Z">
        <w:r w:rsidR="00692752">
          <w:rPr>
            <w:rFonts w:asciiTheme="majorHAnsi" w:hAnsiTheme="majorHAnsi"/>
          </w:rPr>
          <w:t xml:space="preserve"> </w:t>
        </w:r>
      </w:ins>
      <w:del w:id="48" w:author="Angela Greenwood" w:date="2018-07-10T20:09:00Z">
        <w:r w:rsidR="00692752" w:rsidDel="00A340D8">
          <w:rPr>
            <w:rFonts w:asciiTheme="majorHAnsi" w:hAnsiTheme="majorHAnsi"/>
          </w:rPr>
          <w:delText>when</w:delText>
        </w:r>
      </w:del>
      <w:del w:id="49" w:author="Angela Greenwood" w:date="2018-07-17T10:04:00Z">
        <w:r w:rsidR="00692752" w:rsidDel="00587E42">
          <w:rPr>
            <w:rFonts w:asciiTheme="majorHAnsi" w:hAnsiTheme="majorHAnsi"/>
          </w:rPr>
          <w:delText xml:space="preserve"> </w:delText>
        </w:r>
      </w:del>
      <w:del w:id="50" w:author="Angela Greenwood" w:date="2018-07-17T10:00:00Z">
        <w:r w:rsidR="00692752" w:rsidDel="00587E42">
          <w:rPr>
            <w:rFonts w:asciiTheme="majorHAnsi" w:hAnsiTheme="majorHAnsi"/>
          </w:rPr>
          <w:delText>they</w:delText>
        </w:r>
      </w:del>
      <w:del w:id="51" w:author="Angela Greenwood" w:date="2018-07-17T10:04:00Z">
        <w:r w:rsidR="00692752" w:rsidDel="00587E42">
          <w:rPr>
            <w:rFonts w:asciiTheme="majorHAnsi" w:hAnsiTheme="majorHAnsi"/>
          </w:rPr>
          <w:delText xml:space="preserve"> were</w:delText>
        </w:r>
        <w:r w:rsidR="00692752" w:rsidRPr="00532349" w:rsidDel="00587E42">
          <w:rPr>
            <w:rFonts w:asciiTheme="majorHAnsi" w:hAnsiTheme="majorHAnsi"/>
          </w:rPr>
          <w:delText xml:space="preserve"> asked to </w:delText>
        </w:r>
      </w:del>
      <w:del w:id="52" w:author="Angela Greenwood" w:date="2018-07-17T10:06:00Z">
        <w:r w:rsidR="00692752" w:rsidRPr="00532349" w:rsidDel="00587E42">
          <w:rPr>
            <w:rFonts w:asciiTheme="majorHAnsi" w:hAnsiTheme="majorHAnsi"/>
          </w:rPr>
          <w:delText>reflec</w:delText>
        </w:r>
        <w:r w:rsidR="00692752" w:rsidDel="00587E42">
          <w:rPr>
            <w:rFonts w:asciiTheme="majorHAnsi" w:hAnsiTheme="majorHAnsi"/>
          </w:rPr>
          <w:delText xml:space="preserve">t </w:delText>
        </w:r>
      </w:del>
      <w:r w:rsidR="00692752">
        <w:rPr>
          <w:rFonts w:asciiTheme="majorHAnsi" w:hAnsiTheme="majorHAnsi"/>
        </w:rPr>
        <w:t>on a pupil who</w:t>
      </w:r>
      <w:del w:id="53" w:author="Angela Greenwood" w:date="2018-07-17T10:07:00Z">
        <w:r w:rsidR="00692752" w:rsidDel="00587E42">
          <w:rPr>
            <w:rFonts w:asciiTheme="majorHAnsi" w:hAnsiTheme="majorHAnsi"/>
          </w:rPr>
          <w:delText xml:space="preserve"> perhaps</w:delText>
        </w:r>
      </w:del>
      <w:r w:rsidR="00202E34">
        <w:rPr>
          <w:rFonts w:asciiTheme="majorHAnsi" w:hAnsiTheme="majorHAnsi"/>
        </w:rPr>
        <w:t xml:space="preserve"> puzzles or challenges</w:t>
      </w:r>
      <w:r w:rsidR="00692752" w:rsidRPr="00532349">
        <w:rPr>
          <w:rFonts w:asciiTheme="majorHAnsi" w:hAnsiTheme="majorHAnsi"/>
        </w:rPr>
        <w:t xml:space="preserve"> them</w:t>
      </w:r>
      <w:ins w:id="54" w:author="Angela Greenwood" w:date="2018-07-17T10:02:00Z">
        <w:r w:rsidR="00692752">
          <w:rPr>
            <w:rFonts w:asciiTheme="majorHAnsi" w:hAnsiTheme="majorHAnsi"/>
          </w:rPr>
          <w:t xml:space="preserve">. </w:t>
        </w:r>
      </w:ins>
      <w:del w:id="55" w:author="Angela Greenwood" w:date="2018-07-17T10:02:00Z">
        <w:r w:rsidR="00692752" w:rsidRPr="00532349" w:rsidDel="00587E42">
          <w:rPr>
            <w:rFonts w:asciiTheme="majorHAnsi" w:hAnsiTheme="majorHAnsi"/>
          </w:rPr>
          <w:delText>,</w:delText>
        </w:r>
      </w:del>
      <w:ins w:id="56" w:author="Angela Greenwood" w:date="2018-07-17T10:02:00Z">
        <w:r w:rsidR="00692752">
          <w:rPr>
            <w:rFonts w:asciiTheme="majorHAnsi" w:hAnsiTheme="majorHAnsi"/>
          </w:rPr>
          <w:t>T</w:t>
        </w:r>
      </w:ins>
      <w:del w:id="57" w:author="Angela Greenwood" w:date="2018-07-17T10:02:00Z">
        <w:r w:rsidR="00692752" w:rsidRPr="00532349" w:rsidDel="00587E42">
          <w:rPr>
            <w:rFonts w:asciiTheme="majorHAnsi" w:hAnsiTheme="majorHAnsi"/>
          </w:rPr>
          <w:delText xml:space="preserve"> t</w:delText>
        </w:r>
      </w:del>
      <w:r w:rsidR="00692752" w:rsidRPr="00532349">
        <w:rPr>
          <w:rFonts w:asciiTheme="majorHAnsi" w:hAnsiTheme="majorHAnsi"/>
        </w:rPr>
        <w:t>hrough observation of the pupil</w:t>
      </w:r>
      <w:r w:rsidR="00692752">
        <w:rPr>
          <w:rFonts w:asciiTheme="majorHAnsi" w:hAnsiTheme="majorHAnsi"/>
        </w:rPr>
        <w:t xml:space="preserve">’s </w:t>
      </w:r>
      <w:r w:rsidR="000A576A">
        <w:rPr>
          <w:rFonts w:asciiTheme="majorHAnsi" w:hAnsiTheme="majorHAnsi"/>
        </w:rPr>
        <w:t xml:space="preserve">attachment patterns and </w:t>
      </w:r>
      <w:r w:rsidR="00484405">
        <w:rPr>
          <w:rFonts w:asciiTheme="majorHAnsi" w:hAnsiTheme="majorHAnsi"/>
        </w:rPr>
        <w:t xml:space="preserve">their </w:t>
      </w:r>
      <w:r w:rsidR="00692752">
        <w:rPr>
          <w:rFonts w:asciiTheme="majorHAnsi" w:hAnsiTheme="majorHAnsi"/>
        </w:rPr>
        <w:t>behavioural communications,</w:t>
      </w:r>
      <w:ins w:id="58" w:author="Angela Greenwood" w:date="2018-07-17T10:01:00Z">
        <w:r w:rsidR="00692752">
          <w:rPr>
            <w:rFonts w:asciiTheme="majorHAnsi" w:hAnsiTheme="majorHAnsi"/>
          </w:rPr>
          <w:t xml:space="preserve"> through reflect</w:t>
        </w:r>
      </w:ins>
      <w:ins w:id="59" w:author="Angela Greenwood" w:date="2018-07-17T10:02:00Z">
        <w:r w:rsidR="00692752">
          <w:rPr>
            <w:rFonts w:asciiTheme="majorHAnsi" w:hAnsiTheme="majorHAnsi"/>
          </w:rPr>
          <w:t>ing</w:t>
        </w:r>
      </w:ins>
      <w:ins w:id="60" w:author="Angela Greenwood" w:date="2018-07-17T10:01:00Z">
        <w:r w:rsidR="00692752">
          <w:rPr>
            <w:rFonts w:asciiTheme="majorHAnsi" w:hAnsiTheme="majorHAnsi"/>
          </w:rPr>
          <w:t xml:space="preserve"> on</w:t>
        </w:r>
      </w:ins>
      <w:r w:rsidR="00692752">
        <w:rPr>
          <w:rFonts w:asciiTheme="majorHAnsi" w:hAnsiTheme="majorHAnsi"/>
        </w:rPr>
        <w:t xml:space="preserve"> </w:t>
      </w:r>
      <w:r w:rsidR="00692752" w:rsidRPr="00532349">
        <w:rPr>
          <w:rFonts w:asciiTheme="majorHAnsi" w:hAnsiTheme="majorHAnsi"/>
        </w:rPr>
        <w:t>their own and other</w:t>
      </w:r>
      <w:r w:rsidR="00692752">
        <w:rPr>
          <w:rFonts w:asciiTheme="majorHAnsi" w:hAnsiTheme="majorHAnsi"/>
        </w:rPr>
        <w:t xml:space="preserve"> people</w:t>
      </w:r>
      <w:r w:rsidR="00692752" w:rsidRPr="00532349">
        <w:rPr>
          <w:rFonts w:asciiTheme="majorHAnsi" w:hAnsiTheme="majorHAnsi"/>
        </w:rPr>
        <w:t>’s typical reactions to the pupil</w:t>
      </w:r>
      <w:r w:rsidR="00484405">
        <w:rPr>
          <w:rFonts w:asciiTheme="majorHAnsi" w:hAnsiTheme="majorHAnsi"/>
        </w:rPr>
        <w:t>,</w:t>
      </w:r>
      <w:ins w:id="61" w:author="Angela Greenwood" w:date="2018-07-17T10:02:00Z">
        <w:r w:rsidR="00692752">
          <w:rPr>
            <w:rFonts w:asciiTheme="majorHAnsi" w:hAnsiTheme="majorHAnsi"/>
          </w:rPr>
          <w:t xml:space="preserve"> and</w:t>
        </w:r>
      </w:ins>
      <w:r w:rsidR="00484405">
        <w:rPr>
          <w:rFonts w:asciiTheme="majorHAnsi" w:hAnsiTheme="majorHAnsi"/>
        </w:rPr>
        <w:t xml:space="preserve"> on</w:t>
      </w:r>
      <w:del w:id="62" w:author="Angela Greenwood" w:date="2018-07-17T10:02:00Z">
        <w:r w:rsidR="00692752" w:rsidDel="00587E42">
          <w:rPr>
            <w:rFonts w:asciiTheme="majorHAnsi" w:hAnsiTheme="majorHAnsi"/>
          </w:rPr>
          <w:delText>,</w:delText>
        </w:r>
      </w:del>
      <w:r w:rsidR="00692752">
        <w:rPr>
          <w:rFonts w:asciiTheme="majorHAnsi" w:hAnsiTheme="majorHAnsi"/>
        </w:rPr>
        <w:t xml:space="preserve"> </w:t>
      </w:r>
      <w:ins w:id="63" w:author="Angela Greenwood" w:date="2018-07-10T20:10:00Z">
        <w:r w:rsidR="00692752">
          <w:rPr>
            <w:rFonts w:asciiTheme="majorHAnsi" w:hAnsiTheme="majorHAnsi"/>
          </w:rPr>
          <w:t>the</w:t>
        </w:r>
      </w:ins>
      <w:del w:id="64" w:author="Angela Greenwood" w:date="2018-07-10T20:10:00Z">
        <w:r w:rsidR="00692752" w:rsidDel="00A340D8">
          <w:rPr>
            <w:rFonts w:asciiTheme="majorHAnsi" w:hAnsiTheme="majorHAnsi"/>
          </w:rPr>
          <w:delText>what</w:delText>
        </w:r>
      </w:del>
      <w:r w:rsidR="00692752">
        <w:rPr>
          <w:rFonts w:asciiTheme="majorHAnsi" w:hAnsiTheme="majorHAnsi"/>
        </w:rPr>
        <w:t xml:space="preserve"> feelings </w:t>
      </w:r>
      <w:r w:rsidR="00202E34">
        <w:rPr>
          <w:rFonts w:asciiTheme="majorHAnsi" w:hAnsiTheme="majorHAnsi"/>
        </w:rPr>
        <w:t xml:space="preserve">they </w:t>
      </w:r>
      <w:r w:rsidR="00692752">
        <w:rPr>
          <w:rFonts w:asciiTheme="majorHAnsi" w:hAnsiTheme="majorHAnsi"/>
        </w:rPr>
        <w:t>evoke,</w:t>
      </w:r>
      <w:del w:id="65" w:author="Angela Greenwood" w:date="2018-07-17T10:03:00Z">
        <w:r w:rsidR="00692752" w:rsidDel="00587E42">
          <w:rPr>
            <w:rFonts w:asciiTheme="majorHAnsi" w:hAnsiTheme="majorHAnsi"/>
          </w:rPr>
          <w:delText xml:space="preserve">and how </w:delText>
        </w:r>
      </w:del>
      <w:del w:id="66" w:author="Angela Greenwood" w:date="2018-07-10T20:10:00Z">
        <w:r w:rsidR="00692752" w:rsidDel="00A340D8">
          <w:rPr>
            <w:rFonts w:asciiTheme="majorHAnsi" w:hAnsiTheme="majorHAnsi"/>
          </w:rPr>
          <w:delText>they</w:delText>
        </w:r>
      </w:del>
      <w:del w:id="67" w:author="Angela Greenwood" w:date="2018-07-17T10:03:00Z">
        <w:r w:rsidR="00692752" w:rsidDel="00587E42">
          <w:rPr>
            <w:rFonts w:asciiTheme="majorHAnsi" w:hAnsiTheme="majorHAnsi"/>
          </w:rPr>
          <w:delText xml:space="preserve"> are</w:delText>
        </w:r>
        <w:r w:rsidR="00692752" w:rsidRPr="00532349" w:rsidDel="00587E42">
          <w:rPr>
            <w:rFonts w:asciiTheme="majorHAnsi" w:hAnsiTheme="majorHAnsi"/>
          </w:rPr>
          <w:delText xml:space="preserve"> managed, a</w:delText>
        </w:r>
      </w:del>
      <w:ins w:id="68" w:author="Angela Greenwood" w:date="2018-07-17T10:03:00Z">
        <w:r w:rsidR="00692752">
          <w:rPr>
            <w:rFonts w:asciiTheme="majorHAnsi" w:hAnsiTheme="majorHAnsi"/>
          </w:rPr>
          <w:t xml:space="preserve"> </w:t>
        </w:r>
      </w:ins>
      <w:r w:rsidR="00202E34">
        <w:rPr>
          <w:rFonts w:asciiTheme="majorHAnsi" w:hAnsiTheme="majorHAnsi"/>
        </w:rPr>
        <w:t>participants</w:t>
      </w:r>
      <w:del w:id="69" w:author="Angela Greenwood" w:date="2018-07-17T10:03:00Z">
        <w:r w:rsidR="00692752" w:rsidRPr="00532349" w:rsidDel="00587E42">
          <w:rPr>
            <w:rFonts w:asciiTheme="majorHAnsi" w:hAnsiTheme="majorHAnsi"/>
          </w:rPr>
          <w:delText>nd to</w:delText>
        </w:r>
      </w:del>
      <w:r w:rsidR="00692752" w:rsidRPr="00532349">
        <w:rPr>
          <w:rFonts w:asciiTheme="majorHAnsi" w:hAnsiTheme="majorHAnsi"/>
        </w:rPr>
        <w:t xml:space="preserve"> </w:t>
      </w:r>
      <w:r w:rsidR="00202E34">
        <w:rPr>
          <w:rFonts w:asciiTheme="majorHAnsi" w:hAnsiTheme="majorHAnsi"/>
        </w:rPr>
        <w:t>come</w:t>
      </w:r>
      <w:r w:rsidR="00692752">
        <w:rPr>
          <w:rFonts w:asciiTheme="majorHAnsi" w:hAnsiTheme="majorHAnsi"/>
        </w:rPr>
        <w:t xml:space="preserve"> up with some</w:t>
      </w:r>
      <w:del w:id="70" w:author="Angela Greenwood" w:date="2018-07-10T20:11:00Z">
        <w:r w:rsidR="00692752" w:rsidDel="00A340D8">
          <w:rPr>
            <w:rFonts w:asciiTheme="majorHAnsi" w:hAnsiTheme="majorHAnsi"/>
          </w:rPr>
          <w:delText xml:space="preserve"> </w:delText>
        </w:r>
        <w:r w:rsidR="00692752" w:rsidRPr="00532349" w:rsidDel="00A340D8">
          <w:rPr>
            <w:rFonts w:asciiTheme="majorHAnsi" w:hAnsiTheme="majorHAnsi"/>
          </w:rPr>
          <w:delText>more</w:delText>
        </w:r>
      </w:del>
      <w:r w:rsidR="00692752" w:rsidRPr="00532349">
        <w:rPr>
          <w:rFonts w:asciiTheme="majorHAnsi" w:hAnsiTheme="majorHAnsi"/>
        </w:rPr>
        <w:t xml:space="preserve"> helpful ways of relating to, under</w:t>
      </w:r>
      <w:r w:rsidR="00202E34">
        <w:rPr>
          <w:rFonts w:asciiTheme="majorHAnsi" w:hAnsiTheme="majorHAnsi"/>
        </w:rPr>
        <w:t>standing,</w:t>
      </w:r>
      <w:r w:rsidR="00692752">
        <w:rPr>
          <w:rFonts w:asciiTheme="majorHAnsi" w:hAnsiTheme="majorHAnsi"/>
        </w:rPr>
        <w:t xml:space="preserve"> nurturing </w:t>
      </w:r>
      <w:r w:rsidR="00202E34">
        <w:rPr>
          <w:rFonts w:asciiTheme="majorHAnsi" w:hAnsiTheme="majorHAnsi"/>
        </w:rPr>
        <w:t xml:space="preserve">and teaching </w:t>
      </w:r>
      <w:r w:rsidR="00692752">
        <w:rPr>
          <w:rFonts w:asciiTheme="majorHAnsi" w:hAnsiTheme="majorHAnsi"/>
        </w:rPr>
        <w:t>them,</w:t>
      </w:r>
      <w:r w:rsidR="00692752" w:rsidRPr="00532349">
        <w:rPr>
          <w:rFonts w:asciiTheme="majorHAnsi" w:hAnsiTheme="majorHAnsi"/>
        </w:rPr>
        <w:t xml:space="preserve"> in the light of the course material. </w:t>
      </w:r>
      <w:r w:rsidR="00F5345F">
        <w:rPr>
          <w:rFonts w:asciiTheme="majorHAnsi" w:hAnsiTheme="majorHAnsi"/>
        </w:rPr>
        <w:t>The last session is devoted to sharing these in small groups.</w:t>
      </w:r>
    </w:p>
    <w:p w:rsidR="00A93CA1" w:rsidRDefault="006865E6" w:rsidP="00692752">
      <w:pPr>
        <w:tabs>
          <w:tab w:val="left" w:pos="426"/>
        </w:tabs>
        <w:spacing w:line="480" w:lineRule="auto"/>
        <w:ind w:right="141"/>
        <w:rPr>
          <w:rFonts w:asciiTheme="majorHAnsi" w:hAnsiTheme="majorHAnsi"/>
        </w:rPr>
      </w:pPr>
      <w:r>
        <w:rPr>
          <w:rFonts w:asciiTheme="majorHAnsi" w:hAnsiTheme="majorHAnsi"/>
          <w:b/>
        </w:rPr>
        <w:t xml:space="preserve">-  </w:t>
      </w:r>
      <w:r w:rsidR="00F21F40">
        <w:rPr>
          <w:rFonts w:asciiTheme="majorHAnsi" w:hAnsiTheme="majorHAnsi"/>
        </w:rPr>
        <w:t>A ‘Pupil Profile Form’ and a ‘Pupil Profile Sharing and thinking together in 3’s’ paper are included if tutors would like to make use of them</w:t>
      </w:r>
      <w:r w:rsidR="00A93CA1">
        <w:rPr>
          <w:rFonts w:asciiTheme="majorHAnsi" w:hAnsiTheme="majorHAnsi"/>
        </w:rPr>
        <w:t>.</w:t>
      </w:r>
    </w:p>
    <w:p w:rsidR="00A93CA1" w:rsidRPr="00F5345F" w:rsidRDefault="00A93CA1" w:rsidP="00692752">
      <w:pPr>
        <w:tabs>
          <w:tab w:val="left" w:pos="426"/>
        </w:tabs>
        <w:spacing w:line="480" w:lineRule="auto"/>
        <w:ind w:right="141"/>
        <w:rPr>
          <w:rFonts w:asciiTheme="majorHAnsi" w:hAnsiTheme="majorHAnsi"/>
        </w:rPr>
      </w:pPr>
      <w:r>
        <w:rPr>
          <w:rFonts w:asciiTheme="majorHAnsi" w:hAnsiTheme="majorHAnsi"/>
          <w:b/>
        </w:rPr>
        <w:t xml:space="preserve">Photocopiable Handouts </w:t>
      </w:r>
      <w:r w:rsidR="00F5345F" w:rsidRPr="00F5345F">
        <w:rPr>
          <w:rFonts w:asciiTheme="majorHAnsi" w:hAnsiTheme="majorHAnsi"/>
        </w:rPr>
        <w:t>(Exercise and Box numbers are from the book)</w:t>
      </w:r>
    </w:p>
    <w:p w:rsidR="005928A9" w:rsidRDefault="00807579" w:rsidP="005928A9">
      <w:pPr>
        <w:tabs>
          <w:tab w:val="left" w:pos="426"/>
        </w:tabs>
        <w:spacing w:after="120" w:line="480" w:lineRule="auto"/>
        <w:ind w:right="142"/>
        <w:rPr>
          <w:rFonts w:asciiTheme="majorHAnsi" w:hAnsiTheme="majorHAnsi" w:cs="Arial"/>
          <w:szCs w:val="28"/>
        </w:rPr>
      </w:pPr>
      <w:r w:rsidRPr="00807579">
        <w:rPr>
          <w:rFonts w:asciiTheme="majorHAnsi" w:hAnsiTheme="majorHAnsi" w:cs="Arial"/>
          <w:b/>
          <w:szCs w:val="28"/>
        </w:rPr>
        <w:t xml:space="preserve"> </w:t>
      </w:r>
      <w:r w:rsidR="005928A9">
        <w:rPr>
          <w:rFonts w:asciiTheme="majorHAnsi" w:hAnsiTheme="majorHAnsi" w:cs="Arial"/>
          <w:szCs w:val="28"/>
        </w:rPr>
        <w:t>To be emailed to participants prior to course:</w:t>
      </w:r>
    </w:p>
    <w:p w:rsidR="005928A9" w:rsidRPr="005928A9" w:rsidRDefault="00807579" w:rsidP="005928A9">
      <w:pPr>
        <w:tabs>
          <w:tab w:val="left" w:pos="426"/>
        </w:tabs>
        <w:spacing w:after="120" w:line="480" w:lineRule="auto"/>
        <w:ind w:right="142"/>
        <w:rPr>
          <w:rFonts w:asciiTheme="majorHAnsi" w:hAnsiTheme="majorHAnsi" w:cs="Arial"/>
          <w:szCs w:val="28"/>
        </w:rPr>
      </w:pPr>
      <w:r w:rsidRPr="00807579">
        <w:rPr>
          <w:rFonts w:asciiTheme="majorHAnsi" w:hAnsiTheme="majorHAnsi" w:cs="Arial"/>
          <w:b/>
          <w:szCs w:val="28"/>
        </w:rPr>
        <w:t>Self-assessment of skills in emotional holding, containing and strengthening</w:t>
      </w:r>
      <w:r>
        <w:rPr>
          <w:rFonts w:asciiTheme="majorHAnsi" w:hAnsiTheme="majorHAnsi" w:cs="Arial"/>
          <w:b/>
          <w:szCs w:val="28"/>
        </w:rPr>
        <w:t xml:space="preserve"> </w:t>
      </w:r>
      <w:r w:rsidR="00F5345F">
        <w:rPr>
          <w:rFonts w:asciiTheme="majorHAnsi" w:hAnsiTheme="majorHAnsi" w:cs="Arial"/>
          <w:b/>
          <w:szCs w:val="28"/>
        </w:rPr>
        <w:t xml:space="preserve"> (</w:t>
      </w:r>
      <w:r w:rsidRPr="00807579">
        <w:rPr>
          <w:rFonts w:asciiTheme="majorHAnsi" w:hAnsiTheme="majorHAnsi" w:cs="Arial"/>
          <w:szCs w:val="28"/>
        </w:rPr>
        <w:t>Appendix 2</w:t>
      </w:r>
      <w:r w:rsidR="00F5345F">
        <w:rPr>
          <w:rFonts w:asciiTheme="majorHAnsi" w:hAnsiTheme="majorHAnsi" w:cs="Arial"/>
          <w:szCs w:val="28"/>
        </w:rPr>
        <w:t>)</w:t>
      </w:r>
      <w:r>
        <w:rPr>
          <w:rFonts w:asciiTheme="majorHAnsi" w:hAnsiTheme="majorHAnsi" w:cs="Arial"/>
          <w:b/>
          <w:szCs w:val="28"/>
        </w:rPr>
        <w:t xml:space="preserve"> </w:t>
      </w:r>
      <w:r w:rsidRPr="00807579">
        <w:rPr>
          <w:rFonts w:asciiTheme="majorHAnsi" w:hAnsiTheme="majorHAnsi" w:cs="Arial"/>
          <w:szCs w:val="28"/>
        </w:rPr>
        <w:t>to be completed with a pseudonym and brought along to the first session</w:t>
      </w:r>
      <w:r w:rsidR="00F5345F">
        <w:rPr>
          <w:rFonts w:asciiTheme="majorHAnsi" w:hAnsiTheme="majorHAnsi" w:cs="Arial"/>
          <w:szCs w:val="28"/>
        </w:rPr>
        <w:t>. Tutors to collect and keep them, and return</w:t>
      </w:r>
      <w:r w:rsidR="005928A9">
        <w:rPr>
          <w:rFonts w:asciiTheme="majorHAnsi" w:hAnsiTheme="majorHAnsi" w:cs="Arial"/>
          <w:szCs w:val="28"/>
        </w:rPr>
        <w:t xml:space="preserve"> </w:t>
      </w:r>
      <w:r w:rsidR="00F5345F">
        <w:rPr>
          <w:rFonts w:asciiTheme="majorHAnsi" w:hAnsiTheme="majorHAnsi" w:cs="Arial"/>
          <w:szCs w:val="28"/>
        </w:rPr>
        <w:t xml:space="preserve">them </w:t>
      </w:r>
      <w:r w:rsidR="005928A9">
        <w:rPr>
          <w:rFonts w:asciiTheme="majorHAnsi" w:hAnsiTheme="majorHAnsi" w:cs="Arial"/>
          <w:szCs w:val="28"/>
        </w:rPr>
        <w:t>to participants in session 7.</w:t>
      </w:r>
    </w:p>
    <w:p w:rsidR="005928A9" w:rsidRDefault="00807579" w:rsidP="005928A9">
      <w:pPr>
        <w:tabs>
          <w:tab w:val="left" w:pos="426"/>
        </w:tabs>
        <w:spacing w:after="120" w:line="480" w:lineRule="auto"/>
        <w:ind w:right="142"/>
        <w:rPr>
          <w:rFonts w:asciiTheme="majorHAnsi" w:hAnsiTheme="majorHAnsi" w:cs="Arial"/>
          <w:szCs w:val="28"/>
        </w:rPr>
      </w:pPr>
      <w:r w:rsidRPr="00807579">
        <w:rPr>
          <w:rFonts w:asciiTheme="majorHAnsi" w:hAnsiTheme="majorHAnsi" w:cs="Arial"/>
          <w:b/>
          <w:szCs w:val="28"/>
        </w:rPr>
        <w:t>Pupil Profile</w:t>
      </w:r>
      <w:r>
        <w:rPr>
          <w:rFonts w:asciiTheme="majorHAnsi" w:hAnsiTheme="majorHAnsi" w:cs="Arial"/>
          <w:b/>
          <w:sz w:val="20"/>
          <w:szCs w:val="28"/>
        </w:rPr>
        <w:t xml:space="preserve"> </w:t>
      </w:r>
      <w:r w:rsidR="005928A9">
        <w:rPr>
          <w:rFonts w:asciiTheme="majorHAnsi" w:hAnsiTheme="majorHAnsi" w:cs="Arial"/>
          <w:szCs w:val="28"/>
        </w:rPr>
        <w:t xml:space="preserve"> </w:t>
      </w:r>
    </w:p>
    <w:p w:rsidR="00A93CA1" w:rsidRDefault="00A93CA1" w:rsidP="005928A9">
      <w:pPr>
        <w:tabs>
          <w:tab w:val="left" w:pos="426"/>
        </w:tabs>
        <w:spacing w:after="120" w:line="480" w:lineRule="auto"/>
        <w:ind w:right="142"/>
        <w:rPr>
          <w:rFonts w:asciiTheme="majorHAnsi" w:hAnsiTheme="majorHAnsi"/>
          <w:b/>
        </w:rPr>
      </w:pPr>
      <w:r>
        <w:rPr>
          <w:rFonts w:asciiTheme="majorHAnsi" w:hAnsiTheme="majorHAnsi"/>
          <w:b/>
        </w:rPr>
        <w:t>-  Session 1</w:t>
      </w:r>
    </w:p>
    <w:p w:rsidR="00807579" w:rsidRDefault="00807579" w:rsidP="00F21F40">
      <w:pPr>
        <w:tabs>
          <w:tab w:val="left" w:pos="426"/>
        </w:tabs>
        <w:spacing w:after="0" w:line="480" w:lineRule="auto"/>
        <w:ind w:right="142"/>
        <w:rPr>
          <w:rFonts w:ascii="Arial" w:hAnsi="Arial" w:cs="Arial"/>
          <w:sz w:val="22"/>
        </w:rPr>
      </w:pPr>
      <w:r w:rsidRPr="00667114">
        <w:rPr>
          <w:rFonts w:ascii="Arial" w:hAnsi="Arial" w:cs="Arial"/>
          <w:b/>
          <w:sz w:val="22"/>
        </w:rPr>
        <w:t>The links between our own emotional growth and the emotional growth of children we work with</w:t>
      </w:r>
      <w:r w:rsidR="00F5345F">
        <w:rPr>
          <w:rFonts w:ascii="Arial" w:hAnsi="Arial" w:cs="Arial"/>
          <w:b/>
          <w:sz w:val="22"/>
        </w:rPr>
        <w:t xml:space="preserve"> (</w:t>
      </w:r>
      <w:r>
        <w:rPr>
          <w:rFonts w:ascii="Arial" w:hAnsi="Arial" w:cs="Arial"/>
          <w:sz w:val="22"/>
        </w:rPr>
        <w:t>Exercise 2</w:t>
      </w:r>
      <w:r w:rsidR="00F5345F">
        <w:rPr>
          <w:rFonts w:ascii="Arial" w:hAnsi="Arial" w:cs="Arial"/>
          <w:sz w:val="22"/>
        </w:rPr>
        <w:t>)</w:t>
      </w:r>
      <w:r>
        <w:rPr>
          <w:rFonts w:ascii="Arial" w:hAnsi="Arial" w:cs="Arial"/>
          <w:sz w:val="22"/>
        </w:rPr>
        <w:t xml:space="preserve"> –</w:t>
      </w:r>
      <w:r w:rsidR="005928A9">
        <w:rPr>
          <w:rFonts w:ascii="Arial" w:hAnsi="Arial" w:cs="Arial"/>
          <w:sz w:val="22"/>
        </w:rPr>
        <w:t xml:space="preserve"> optional</w:t>
      </w:r>
      <w:r>
        <w:rPr>
          <w:rFonts w:ascii="Arial" w:hAnsi="Arial" w:cs="Arial"/>
          <w:sz w:val="22"/>
        </w:rPr>
        <w:t xml:space="preserve"> to complete at home.</w:t>
      </w:r>
    </w:p>
    <w:p w:rsidR="00807579" w:rsidRDefault="00807579" w:rsidP="005928A9">
      <w:pPr>
        <w:tabs>
          <w:tab w:val="left" w:pos="426"/>
        </w:tabs>
        <w:spacing w:after="120" w:line="480" w:lineRule="auto"/>
        <w:ind w:right="142"/>
        <w:rPr>
          <w:rFonts w:ascii="Arial" w:hAnsi="Arial" w:cs="Arial"/>
          <w:sz w:val="22"/>
        </w:rPr>
      </w:pPr>
      <w:r w:rsidRPr="00807579">
        <w:rPr>
          <w:rFonts w:ascii="Arial" w:hAnsi="Arial" w:cs="Arial"/>
          <w:b/>
          <w:sz w:val="22"/>
        </w:rPr>
        <w:t>Holding in Mind</w:t>
      </w:r>
      <w:r>
        <w:rPr>
          <w:rFonts w:ascii="Arial" w:hAnsi="Arial" w:cs="Arial"/>
          <w:b/>
          <w:sz w:val="22"/>
        </w:rPr>
        <w:t xml:space="preserve"> comments and gestures</w:t>
      </w:r>
      <w:r>
        <w:rPr>
          <w:rFonts w:ascii="Arial" w:hAnsi="Arial" w:cs="Arial"/>
          <w:sz w:val="22"/>
        </w:rPr>
        <w:t xml:space="preserve"> </w:t>
      </w:r>
      <w:r w:rsidR="00F5345F">
        <w:rPr>
          <w:rFonts w:ascii="Arial" w:hAnsi="Arial" w:cs="Arial"/>
          <w:sz w:val="22"/>
        </w:rPr>
        <w:t>(</w:t>
      </w:r>
      <w:r>
        <w:rPr>
          <w:rFonts w:ascii="Arial" w:hAnsi="Arial" w:cs="Arial"/>
          <w:sz w:val="22"/>
        </w:rPr>
        <w:t>Box 8</w:t>
      </w:r>
      <w:r w:rsidR="00F5345F">
        <w:rPr>
          <w:rFonts w:ascii="Arial" w:hAnsi="Arial" w:cs="Arial"/>
          <w:sz w:val="22"/>
        </w:rPr>
        <w:t>)</w:t>
      </w:r>
    </w:p>
    <w:p w:rsidR="00807579" w:rsidRDefault="00807579" w:rsidP="00F21F40">
      <w:pPr>
        <w:tabs>
          <w:tab w:val="left" w:pos="426"/>
        </w:tabs>
        <w:spacing w:after="0" w:line="480" w:lineRule="auto"/>
        <w:ind w:right="142"/>
        <w:rPr>
          <w:rFonts w:ascii="Arial" w:hAnsi="Arial" w:cs="Arial"/>
          <w:b/>
          <w:sz w:val="22"/>
        </w:rPr>
      </w:pPr>
      <w:r>
        <w:rPr>
          <w:rFonts w:ascii="Arial" w:hAnsi="Arial" w:cs="Arial"/>
          <w:b/>
          <w:sz w:val="22"/>
        </w:rPr>
        <w:t xml:space="preserve">-  Session 4 </w:t>
      </w:r>
    </w:p>
    <w:p w:rsidR="005928A9" w:rsidRDefault="005928A9" w:rsidP="00F21F40">
      <w:pPr>
        <w:tabs>
          <w:tab w:val="left" w:pos="426"/>
        </w:tabs>
        <w:spacing w:after="0" w:line="480" w:lineRule="auto"/>
        <w:ind w:right="142"/>
        <w:rPr>
          <w:rFonts w:asciiTheme="majorHAnsi" w:hAnsiTheme="majorHAnsi"/>
          <w:b/>
          <w:bCs/>
        </w:rPr>
      </w:pPr>
      <w:r w:rsidRPr="00C8497D">
        <w:rPr>
          <w:rFonts w:asciiTheme="majorHAnsi" w:hAnsiTheme="majorHAnsi"/>
          <w:b/>
          <w:bCs/>
        </w:rPr>
        <w:t>Examples of emotionally containing statements</w:t>
      </w:r>
      <w:r>
        <w:rPr>
          <w:rFonts w:asciiTheme="majorHAnsi" w:hAnsiTheme="majorHAnsi"/>
          <w:bCs/>
        </w:rPr>
        <w:t xml:space="preserve"> </w:t>
      </w:r>
      <w:r w:rsidR="00F5345F">
        <w:rPr>
          <w:rFonts w:asciiTheme="majorHAnsi" w:hAnsiTheme="majorHAnsi"/>
          <w:bCs/>
        </w:rPr>
        <w:t xml:space="preserve"> (</w:t>
      </w:r>
      <w:r>
        <w:rPr>
          <w:rFonts w:asciiTheme="majorHAnsi" w:hAnsiTheme="majorHAnsi"/>
          <w:bCs/>
        </w:rPr>
        <w:t>Box 4</w:t>
      </w:r>
      <w:r w:rsidR="00F5345F">
        <w:rPr>
          <w:rFonts w:asciiTheme="majorHAnsi" w:hAnsiTheme="majorHAnsi"/>
          <w:bCs/>
        </w:rPr>
        <w:t>)</w:t>
      </w:r>
      <w:r w:rsidRPr="00C8497D">
        <w:rPr>
          <w:rFonts w:asciiTheme="majorHAnsi" w:hAnsiTheme="majorHAnsi"/>
          <w:b/>
          <w:bCs/>
        </w:rPr>
        <w:t xml:space="preserve"> </w:t>
      </w:r>
    </w:p>
    <w:p w:rsidR="007D0C2B" w:rsidRDefault="007D0C2B" w:rsidP="00F21F40">
      <w:pPr>
        <w:tabs>
          <w:tab w:val="left" w:pos="426"/>
        </w:tabs>
        <w:spacing w:after="0" w:line="480" w:lineRule="auto"/>
        <w:ind w:right="142"/>
        <w:rPr>
          <w:rFonts w:asciiTheme="majorHAnsi" w:hAnsiTheme="majorHAnsi"/>
        </w:rPr>
      </w:pPr>
      <w:r w:rsidRPr="00D929B3">
        <w:rPr>
          <w:rFonts w:asciiTheme="majorHAnsi" w:hAnsiTheme="majorHAnsi"/>
          <w:b/>
        </w:rPr>
        <w:t>Growing stronger conversations</w:t>
      </w:r>
      <w:r w:rsidR="00F5345F">
        <w:rPr>
          <w:rFonts w:asciiTheme="majorHAnsi" w:hAnsiTheme="majorHAnsi"/>
        </w:rPr>
        <w:t xml:space="preserve">  (</w:t>
      </w:r>
      <w:r>
        <w:rPr>
          <w:rFonts w:asciiTheme="majorHAnsi" w:hAnsiTheme="majorHAnsi"/>
        </w:rPr>
        <w:t>Box 18</w:t>
      </w:r>
      <w:r w:rsidR="00F5345F">
        <w:rPr>
          <w:rFonts w:asciiTheme="majorHAnsi" w:hAnsiTheme="majorHAnsi"/>
        </w:rPr>
        <w:t>)</w:t>
      </w:r>
    </w:p>
    <w:p w:rsidR="005928A9" w:rsidRDefault="007D0C2B" w:rsidP="005928A9">
      <w:pPr>
        <w:tabs>
          <w:tab w:val="left" w:pos="426"/>
          <w:tab w:val="left" w:pos="6663"/>
        </w:tabs>
        <w:spacing w:after="0" w:line="480" w:lineRule="auto"/>
        <w:ind w:right="142"/>
        <w:rPr>
          <w:rFonts w:asciiTheme="majorHAnsi" w:hAnsiTheme="majorHAnsi"/>
          <w:szCs w:val="28"/>
        </w:rPr>
      </w:pPr>
      <w:r w:rsidRPr="00F350D0">
        <w:rPr>
          <w:rFonts w:asciiTheme="majorHAnsi" w:hAnsiTheme="majorHAnsi"/>
          <w:b/>
          <w:szCs w:val="28"/>
        </w:rPr>
        <w:t xml:space="preserve">Some possible </w:t>
      </w:r>
      <w:r w:rsidRPr="00F350D0">
        <w:rPr>
          <w:rFonts w:asciiTheme="majorHAnsi" w:hAnsiTheme="majorHAnsi"/>
          <w:b/>
          <w:i/>
          <w:szCs w:val="28"/>
        </w:rPr>
        <w:t>indicators</w:t>
      </w:r>
      <w:r>
        <w:rPr>
          <w:rFonts w:asciiTheme="majorHAnsi" w:hAnsiTheme="majorHAnsi"/>
          <w:b/>
          <w:szCs w:val="28"/>
        </w:rPr>
        <w:t xml:space="preserve"> of ending/transition anxieties</w:t>
      </w:r>
      <w:r w:rsidR="00F5345F">
        <w:rPr>
          <w:rFonts w:asciiTheme="majorHAnsi" w:hAnsiTheme="majorHAnsi"/>
          <w:szCs w:val="28"/>
        </w:rPr>
        <w:t xml:space="preserve">  (</w:t>
      </w:r>
      <w:r>
        <w:rPr>
          <w:rFonts w:asciiTheme="majorHAnsi" w:hAnsiTheme="majorHAnsi"/>
          <w:szCs w:val="28"/>
        </w:rPr>
        <w:t>Box 20</w:t>
      </w:r>
      <w:r w:rsidR="00F5345F">
        <w:rPr>
          <w:rFonts w:asciiTheme="majorHAnsi" w:hAnsiTheme="majorHAnsi"/>
          <w:szCs w:val="28"/>
        </w:rPr>
        <w:t>)</w:t>
      </w:r>
    </w:p>
    <w:p w:rsidR="007D0C2B" w:rsidRPr="005928A9" w:rsidRDefault="005928A9" w:rsidP="005928A9">
      <w:pPr>
        <w:tabs>
          <w:tab w:val="left" w:pos="426"/>
          <w:tab w:val="left" w:pos="6663"/>
        </w:tabs>
        <w:spacing w:after="120" w:line="480" w:lineRule="auto"/>
        <w:ind w:right="142"/>
        <w:rPr>
          <w:rFonts w:ascii="Calibri" w:hAnsi="Calibri" w:cs="Arial"/>
          <w:szCs w:val="28"/>
        </w:rPr>
      </w:pPr>
      <w:r w:rsidRPr="00F36DD6">
        <w:rPr>
          <w:rFonts w:ascii="Calibri" w:hAnsi="Calibri" w:cs="Arial"/>
          <w:b/>
          <w:szCs w:val="28"/>
        </w:rPr>
        <w:t>Emotionally containing or ego supportive statements?</w:t>
      </w:r>
      <w:r>
        <w:rPr>
          <w:rFonts w:ascii="Calibri" w:hAnsi="Calibri" w:cs="Arial"/>
          <w:b/>
          <w:szCs w:val="28"/>
        </w:rPr>
        <w:t xml:space="preserve"> </w:t>
      </w:r>
      <w:r w:rsidRPr="00F36DD6">
        <w:rPr>
          <w:rFonts w:ascii="Calibri" w:hAnsi="Calibri" w:cs="Arial"/>
          <w:b/>
          <w:szCs w:val="28"/>
        </w:rPr>
        <w:t xml:space="preserve"> </w:t>
      </w:r>
      <w:r w:rsidR="00F5345F">
        <w:rPr>
          <w:rFonts w:ascii="Calibri" w:hAnsi="Calibri" w:cs="Arial"/>
          <w:szCs w:val="28"/>
        </w:rPr>
        <w:t>(</w:t>
      </w:r>
      <w:r>
        <w:rPr>
          <w:rFonts w:ascii="Calibri" w:hAnsi="Calibri" w:cs="Arial"/>
          <w:szCs w:val="28"/>
        </w:rPr>
        <w:t>Exercise 3</w:t>
      </w:r>
      <w:r w:rsidR="00F5345F">
        <w:rPr>
          <w:rFonts w:ascii="Calibri" w:hAnsi="Calibri" w:cs="Arial"/>
          <w:szCs w:val="28"/>
        </w:rPr>
        <w:t>)</w:t>
      </w:r>
    </w:p>
    <w:p w:rsidR="007D0C2B" w:rsidRDefault="007D0C2B" w:rsidP="00F21F40">
      <w:pPr>
        <w:tabs>
          <w:tab w:val="left" w:pos="426"/>
        </w:tabs>
        <w:spacing w:after="0" w:line="480" w:lineRule="auto"/>
        <w:ind w:right="142"/>
        <w:rPr>
          <w:rFonts w:ascii="Calibri" w:hAnsi="Calibri"/>
          <w:b/>
          <w:szCs w:val="36"/>
        </w:rPr>
      </w:pPr>
      <w:r>
        <w:rPr>
          <w:rFonts w:ascii="Calibri" w:hAnsi="Calibri"/>
          <w:b/>
          <w:szCs w:val="36"/>
        </w:rPr>
        <w:t xml:space="preserve">- </w:t>
      </w:r>
      <w:r w:rsidR="005928A9">
        <w:rPr>
          <w:rFonts w:ascii="Calibri" w:hAnsi="Calibri"/>
          <w:b/>
          <w:szCs w:val="36"/>
        </w:rPr>
        <w:t xml:space="preserve"> </w:t>
      </w:r>
      <w:r>
        <w:rPr>
          <w:rFonts w:ascii="Calibri" w:hAnsi="Calibri"/>
          <w:b/>
          <w:szCs w:val="36"/>
        </w:rPr>
        <w:t>Session 5</w:t>
      </w:r>
    </w:p>
    <w:p w:rsidR="005928A9" w:rsidRDefault="005928A9" w:rsidP="005928A9">
      <w:pPr>
        <w:tabs>
          <w:tab w:val="left" w:pos="426"/>
        </w:tabs>
        <w:spacing w:after="0" w:line="480" w:lineRule="auto"/>
        <w:ind w:right="142"/>
        <w:rPr>
          <w:rFonts w:asciiTheme="majorHAnsi" w:hAnsiTheme="majorHAnsi" w:cs="Arial"/>
          <w:szCs w:val="22"/>
          <w:lang w:val="en-US"/>
        </w:rPr>
      </w:pPr>
      <w:r>
        <w:rPr>
          <w:rFonts w:asciiTheme="majorHAnsi" w:hAnsiTheme="majorHAnsi" w:cs="Arial"/>
          <w:b/>
        </w:rPr>
        <w:t>E</w:t>
      </w:r>
      <w:r w:rsidRPr="00E167D2">
        <w:rPr>
          <w:rFonts w:asciiTheme="majorHAnsi" w:hAnsiTheme="majorHAnsi" w:cs="Arial"/>
          <w:b/>
          <w:szCs w:val="22"/>
          <w:lang w:val="en-US"/>
        </w:rPr>
        <w:t>xamples of empathic</w:t>
      </w:r>
      <w:r>
        <w:rPr>
          <w:rFonts w:asciiTheme="majorHAnsi" w:hAnsiTheme="majorHAnsi" w:cs="Arial"/>
          <w:b/>
          <w:szCs w:val="22"/>
          <w:lang w:val="en-US"/>
        </w:rPr>
        <w:t xml:space="preserve"> responses</w:t>
      </w:r>
      <w:r w:rsidRPr="00E167D2">
        <w:rPr>
          <w:rFonts w:asciiTheme="majorHAnsi" w:hAnsiTheme="majorHAnsi" w:cs="Arial"/>
          <w:b/>
          <w:szCs w:val="22"/>
          <w:lang w:val="en-US"/>
        </w:rPr>
        <w:t xml:space="preserve"> to children’s behaviours</w:t>
      </w:r>
      <w:r>
        <w:rPr>
          <w:rFonts w:asciiTheme="majorHAnsi" w:hAnsiTheme="majorHAnsi" w:cs="Arial"/>
          <w:b/>
          <w:szCs w:val="22"/>
          <w:lang w:val="en-US"/>
        </w:rPr>
        <w:t xml:space="preserve"> </w:t>
      </w:r>
      <w:r w:rsidR="00F5345F">
        <w:rPr>
          <w:rFonts w:asciiTheme="majorHAnsi" w:hAnsiTheme="majorHAnsi" w:cs="Arial"/>
          <w:szCs w:val="22"/>
          <w:lang w:val="en-US"/>
        </w:rPr>
        <w:t xml:space="preserve"> (</w:t>
      </w:r>
      <w:r>
        <w:rPr>
          <w:rFonts w:asciiTheme="majorHAnsi" w:hAnsiTheme="majorHAnsi" w:cs="Arial"/>
          <w:szCs w:val="22"/>
          <w:lang w:val="en-US"/>
        </w:rPr>
        <w:t>Box 12</w:t>
      </w:r>
      <w:r w:rsidR="00F5345F">
        <w:rPr>
          <w:rFonts w:asciiTheme="majorHAnsi" w:hAnsiTheme="majorHAnsi" w:cs="Arial"/>
          <w:szCs w:val="22"/>
          <w:lang w:val="en-US"/>
        </w:rPr>
        <w:t>)</w:t>
      </w:r>
    </w:p>
    <w:p w:rsidR="005928A9" w:rsidRDefault="005928A9" w:rsidP="005928A9">
      <w:pPr>
        <w:tabs>
          <w:tab w:val="left" w:pos="426"/>
        </w:tabs>
        <w:spacing w:after="0" w:line="480" w:lineRule="auto"/>
        <w:ind w:right="142"/>
        <w:rPr>
          <w:rFonts w:asciiTheme="majorHAnsi" w:hAnsiTheme="majorHAnsi" w:cs="Arial"/>
        </w:rPr>
      </w:pPr>
      <w:r>
        <w:rPr>
          <w:rFonts w:asciiTheme="majorHAnsi" w:hAnsiTheme="majorHAnsi" w:cs="Arial"/>
          <w:b/>
        </w:rPr>
        <w:t>E</w:t>
      </w:r>
      <w:r w:rsidRPr="00D929B3">
        <w:rPr>
          <w:rFonts w:asciiTheme="majorHAnsi" w:hAnsiTheme="majorHAnsi" w:cs="Arial"/>
          <w:b/>
        </w:rPr>
        <w:t>xamples of ways you might express curiosity about a child’s puzzling behaviour</w:t>
      </w:r>
      <w:r w:rsidR="00F5345F">
        <w:rPr>
          <w:rFonts w:asciiTheme="majorHAnsi" w:hAnsiTheme="majorHAnsi" w:cs="Arial"/>
        </w:rPr>
        <w:t xml:space="preserve"> </w:t>
      </w:r>
      <w:r>
        <w:rPr>
          <w:rFonts w:asciiTheme="majorHAnsi" w:hAnsiTheme="majorHAnsi" w:cs="Arial"/>
        </w:rPr>
        <w:t xml:space="preserve"> </w:t>
      </w:r>
      <w:r w:rsidR="00F5345F">
        <w:rPr>
          <w:rFonts w:asciiTheme="majorHAnsi" w:hAnsiTheme="majorHAnsi" w:cs="Arial"/>
        </w:rPr>
        <w:t>(</w:t>
      </w:r>
      <w:r>
        <w:rPr>
          <w:rFonts w:asciiTheme="majorHAnsi" w:hAnsiTheme="majorHAnsi" w:cs="Arial"/>
        </w:rPr>
        <w:t>Box 13</w:t>
      </w:r>
      <w:r w:rsidR="00F5345F">
        <w:rPr>
          <w:rFonts w:asciiTheme="majorHAnsi" w:hAnsiTheme="majorHAnsi" w:cs="Arial"/>
        </w:rPr>
        <w:t>)</w:t>
      </w:r>
    </w:p>
    <w:p w:rsidR="00807579" w:rsidRPr="007D0C2B" w:rsidRDefault="007D0C2B" w:rsidP="00F21F40">
      <w:pPr>
        <w:tabs>
          <w:tab w:val="left" w:pos="426"/>
        </w:tabs>
        <w:spacing w:after="0" w:line="480" w:lineRule="auto"/>
        <w:ind w:right="142"/>
        <w:rPr>
          <w:rFonts w:ascii="Arial" w:hAnsi="Arial" w:cs="Arial"/>
          <w:sz w:val="22"/>
        </w:rPr>
      </w:pPr>
      <w:r w:rsidRPr="00AD6EAC">
        <w:rPr>
          <w:rFonts w:ascii="Calibri" w:hAnsi="Calibri"/>
          <w:b/>
          <w:szCs w:val="36"/>
        </w:rPr>
        <w:t xml:space="preserve">Nurturing ‘you statements’ </w:t>
      </w:r>
      <w:r w:rsidR="00F5345F">
        <w:rPr>
          <w:rFonts w:ascii="Calibri" w:hAnsi="Calibri"/>
          <w:szCs w:val="36"/>
        </w:rPr>
        <w:t xml:space="preserve"> (</w:t>
      </w:r>
      <w:r>
        <w:rPr>
          <w:rFonts w:ascii="Calibri" w:hAnsi="Calibri"/>
          <w:szCs w:val="36"/>
        </w:rPr>
        <w:t>Box 10</w:t>
      </w:r>
      <w:r w:rsidR="00F5345F">
        <w:rPr>
          <w:rFonts w:ascii="Calibri" w:hAnsi="Calibri"/>
          <w:szCs w:val="36"/>
        </w:rPr>
        <w:t>)</w:t>
      </w:r>
    </w:p>
    <w:p w:rsidR="005928A9" w:rsidRDefault="007D0C2B" w:rsidP="005928A9">
      <w:pPr>
        <w:tabs>
          <w:tab w:val="left" w:pos="426"/>
        </w:tabs>
        <w:spacing w:after="120" w:line="480" w:lineRule="auto"/>
        <w:ind w:right="142"/>
        <w:rPr>
          <w:rFonts w:ascii="Arial" w:hAnsi="Arial" w:cs="Arial"/>
          <w:b/>
          <w:sz w:val="22"/>
        </w:rPr>
      </w:pPr>
      <w:r w:rsidRPr="007D0C2B">
        <w:rPr>
          <w:rFonts w:ascii="Calibri" w:hAnsi="Calibri"/>
          <w:b/>
          <w:bCs/>
        </w:rPr>
        <w:t xml:space="preserve">Generalised empathic sentence stems  </w:t>
      </w:r>
      <w:r w:rsidR="00F5345F">
        <w:rPr>
          <w:rFonts w:ascii="Calibri" w:hAnsi="Calibri"/>
          <w:bCs/>
        </w:rPr>
        <w:t xml:space="preserve"> (</w:t>
      </w:r>
      <w:r>
        <w:rPr>
          <w:rFonts w:ascii="Calibri" w:hAnsi="Calibri"/>
          <w:bCs/>
        </w:rPr>
        <w:t>Box 9</w:t>
      </w:r>
      <w:r w:rsidR="00F5345F">
        <w:rPr>
          <w:rFonts w:ascii="Calibri" w:hAnsi="Calibri"/>
          <w:bCs/>
        </w:rPr>
        <w:t>)</w:t>
      </w:r>
      <w:r w:rsidRPr="007D0C2B">
        <w:rPr>
          <w:rFonts w:ascii="Arial" w:hAnsi="Arial" w:cs="Arial"/>
          <w:b/>
          <w:sz w:val="22"/>
        </w:rPr>
        <w:t xml:space="preserve"> </w:t>
      </w:r>
    </w:p>
    <w:p w:rsidR="005928A9" w:rsidRDefault="005928A9" w:rsidP="007D0C2B">
      <w:pPr>
        <w:tabs>
          <w:tab w:val="left" w:pos="426"/>
        </w:tabs>
        <w:spacing w:after="0" w:line="480" w:lineRule="auto"/>
        <w:ind w:right="142"/>
        <w:rPr>
          <w:rFonts w:ascii="Arial" w:hAnsi="Arial" w:cs="Arial"/>
          <w:b/>
          <w:sz w:val="22"/>
        </w:rPr>
      </w:pPr>
      <w:r>
        <w:rPr>
          <w:rFonts w:ascii="Arial" w:hAnsi="Arial" w:cs="Arial"/>
          <w:b/>
          <w:sz w:val="22"/>
        </w:rPr>
        <w:t>-  Session 7</w:t>
      </w:r>
    </w:p>
    <w:p w:rsidR="007D0C2B" w:rsidRPr="007D0C2B" w:rsidRDefault="005928A9" w:rsidP="007D0C2B">
      <w:pPr>
        <w:tabs>
          <w:tab w:val="left" w:pos="426"/>
        </w:tabs>
        <w:spacing w:after="0" w:line="480" w:lineRule="auto"/>
        <w:ind w:right="142"/>
        <w:rPr>
          <w:rFonts w:ascii="Arial" w:hAnsi="Arial" w:cs="Arial"/>
          <w:b/>
          <w:sz w:val="22"/>
        </w:rPr>
      </w:pPr>
      <w:r w:rsidRPr="005928A9">
        <w:rPr>
          <w:rFonts w:asciiTheme="majorHAnsi" w:hAnsiTheme="majorHAnsi" w:cs="Arial"/>
          <w:szCs w:val="28"/>
        </w:rPr>
        <w:t xml:space="preserve"> Filled in</w:t>
      </w:r>
      <w:r>
        <w:rPr>
          <w:rFonts w:asciiTheme="majorHAnsi" w:hAnsiTheme="majorHAnsi" w:cs="Arial"/>
          <w:b/>
          <w:szCs w:val="28"/>
        </w:rPr>
        <w:t xml:space="preserve"> </w:t>
      </w:r>
      <w:r w:rsidRPr="00807579">
        <w:rPr>
          <w:rFonts w:asciiTheme="majorHAnsi" w:hAnsiTheme="majorHAnsi" w:cs="Arial"/>
          <w:b/>
          <w:szCs w:val="28"/>
        </w:rPr>
        <w:t>Self-assessment of skills in emotional holding, containing and strengthening</w:t>
      </w:r>
      <w:r>
        <w:rPr>
          <w:rFonts w:asciiTheme="majorHAnsi" w:hAnsiTheme="majorHAnsi" w:cs="Arial"/>
          <w:b/>
          <w:szCs w:val="28"/>
        </w:rPr>
        <w:t xml:space="preserve"> </w:t>
      </w:r>
      <w:r w:rsidR="00F5345F">
        <w:rPr>
          <w:rFonts w:asciiTheme="majorHAnsi" w:hAnsiTheme="majorHAnsi" w:cs="Arial"/>
          <w:b/>
          <w:szCs w:val="28"/>
        </w:rPr>
        <w:t>(</w:t>
      </w:r>
      <w:r w:rsidRPr="00807579">
        <w:rPr>
          <w:rFonts w:asciiTheme="majorHAnsi" w:hAnsiTheme="majorHAnsi" w:cs="Arial"/>
          <w:szCs w:val="28"/>
        </w:rPr>
        <w:t>Appendix 2</w:t>
      </w:r>
      <w:r w:rsidR="00F5345F">
        <w:rPr>
          <w:rFonts w:asciiTheme="majorHAnsi" w:hAnsiTheme="majorHAnsi" w:cs="Arial"/>
          <w:szCs w:val="28"/>
        </w:rPr>
        <w:t>)</w:t>
      </w:r>
      <w:r w:rsidR="00F5345F">
        <w:rPr>
          <w:rFonts w:asciiTheme="majorHAnsi" w:hAnsiTheme="majorHAnsi" w:cs="Arial"/>
          <w:b/>
          <w:szCs w:val="28"/>
        </w:rPr>
        <w:t xml:space="preserve"> </w:t>
      </w:r>
      <w:r>
        <w:rPr>
          <w:rFonts w:asciiTheme="majorHAnsi" w:hAnsiTheme="majorHAnsi" w:cs="Arial"/>
          <w:b/>
          <w:szCs w:val="28"/>
        </w:rPr>
        <w:t xml:space="preserve"> </w:t>
      </w:r>
      <w:r w:rsidRPr="005928A9">
        <w:rPr>
          <w:rFonts w:ascii="Arial" w:hAnsi="Arial" w:cs="Arial"/>
          <w:sz w:val="22"/>
        </w:rPr>
        <w:t>to be placed on table for participants to collect</w:t>
      </w:r>
      <w:r>
        <w:rPr>
          <w:rFonts w:ascii="Arial" w:hAnsi="Arial" w:cs="Arial"/>
          <w:sz w:val="22"/>
        </w:rPr>
        <w:t xml:space="preserve"> and review and keep.</w:t>
      </w:r>
    </w:p>
    <w:p w:rsidR="005928A9" w:rsidRDefault="005928A9" w:rsidP="00F21F40">
      <w:pPr>
        <w:tabs>
          <w:tab w:val="left" w:pos="426"/>
        </w:tabs>
        <w:spacing w:after="0" w:line="480" w:lineRule="auto"/>
        <w:ind w:right="142"/>
        <w:rPr>
          <w:rFonts w:asciiTheme="majorHAnsi" w:hAnsiTheme="majorHAnsi"/>
        </w:rPr>
      </w:pPr>
    </w:p>
    <w:p w:rsidR="006E589A" w:rsidRPr="00B77486" w:rsidRDefault="00202E34" w:rsidP="00F21F40">
      <w:pPr>
        <w:tabs>
          <w:tab w:val="left" w:pos="426"/>
        </w:tabs>
        <w:spacing w:after="0" w:line="480" w:lineRule="auto"/>
        <w:ind w:right="142"/>
        <w:rPr>
          <w:rFonts w:asciiTheme="majorHAnsi" w:hAnsiTheme="majorHAnsi"/>
        </w:rPr>
      </w:pPr>
      <w:r>
        <w:rPr>
          <w:rFonts w:asciiTheme="majorHAnsi" w:hAnsiTheme="majorHAnsi"/>
        </w:rPr>
        <w:t>Angela Greenwood  2019</w:t>
      </w:r>
    </w:p>
    <w:sectPr w:rsidR="006E589A" w:rsidRPr="00B77486" w:rsidSect="00B77486">
      <w:footerReference w:type="even" r:id="rId6"/>
      <w:footerReference w:type="default" r:id="rId7"/>
      <w:pgSz w:w="11900" w:h="16840"/>
      <w:pgMar w:top="993" w:right="1410" w:bottom="1440" w:left="1418" w:header="709" w:footer="709" w:gutter="0"/>
      <w:cols w:space="708"/>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id="0">
    <w:p w:rsidR="00E5643F" w:rsidRPr="00B77486" w:rsidRDefault="00E5643F" w:rsidP="00F21F40">
      <w:pPr>
        <w:tabs>
          <w:tab w:val="left" w:pos="0"/>
        </w:tabs>
        <w:ind w:right="850"/>
        <w:rPr>
          <w:rFonts w:asciiTheme="majorHAnsi" w:hAnsiTheme="majorHAnsi"/>
          <w:sz w:val="20"/>
          <w:szCs w:val="28"/>
        </w:rPr>
      </w:pPr>
      <w:r w:rsidRPr="00B77486">
        <w:rPr>
          <w:rStyle w:val="EndnoteReference"/>
        </w:rPr>
        <w:endnoteRef/>
      </w:r>
      <w:r w:rsidRPr="00B77486">
        <w:t xml:space="preserve"> </w:t>
      </w:r>
      <w:r w:rsidRPr="00B77486">
        <w:rPr>
          <w:rFonts w:asciiTheme="majorHAnsi" w:hAnsiTheme="majorHAnsi"/>
          <w:sz w:val="20"/>
          <w:szCs w:val="28"/>
        </w:rPr>
        <w:t xml:space="preserve">This is a version of </w:t>
      </w:r>
      <w:r w:rsidRPr="00B77486">
        <w:rPr>
          <w:rFonts w:asciiTheme="majorHAnsi" w:hAnsiTheme="majorHAnsi"/>
          <w:b/>
          <w:sz w:val="20"/>
          <w:szCs w:val="28"/>
        </w:rPr>
        <w:t xml:space="preserve">Safe to Learn </w:t>
      </w:r>
      <w:r w:rsidRPr="00B77486">
        <w:rPr>
          <w:rFonts w:asciiTheme="majorHAnsi" w:hAnsiTheme="majorHAnsi"/>
          <w:sz w:val="20"/>
          <w:szCs w:val="28"/>
        </w:rPr>
        <w:t>for readers of “Why can’t you hear what I’m (not) saying?” and for trainers to deliver in conjunction with the book.  It relates clo</w:t>
      </w:r>
      <w:r>
        <w:rPr>
          <w:rFonts w:asciiTheme="majorHAnsi" w:hAnsiTheme="majorHAnsi"/>
          <w:sz w:val="20"/>
          <w:szCs w:val="28"/>
        </w:rPr>
        <w:t xml:space="preserve">sely to the book with many </w:t>
      </w:r>
      <w:r w:rsidRPr="00B77486">
        <w:rPr>
          <w:rFonts w:asciiTheme="majorHAnsi" w:hAnsiTheme="majorHAnsi"/>
          <w:sz w:val="20"/>
          <w:szCs w:val="28"/>
        </w:rPr>
        <w:t>references to more detailed descriptions and to case examples</w:t>
      </w:r>
      <w:r>
        <w:rPr>
          <w:rFonts w:asciiTheme="majorHAnsi" w:hAnsiTheme="majorHAnsi"/>
          <w:sz w:val="20"/>
          <w:szCs w:val="28"/>
        </w:rPr>
        <w:t xml:space="preserve"> in the book</w:t>
      </w:r>
      <w:r w:rsidRPr="00B77486">
        <w:rPr>
          <w:rFonts w:asciiTheme="majorHAnsi" w:hAnsiTheme="majorHAnsi"/>
          <w:sz w:val="20"/>
          <w:szCs w:val="28"/>
        </w:rPr>
        <w:t xml:space="preserve">. It is essential to have and read the book in order to deliver the course. </w:t>
      </w:r>
    </w:p>
  </w:endnote>
  <w:endnote w:id="1">
    <w:p w:rsidR="00E5643F" w:rsidRPr="00B77486" w:rsidRDefault="00E5643F" w:rsidP="00F21F40">
      <w:pPr>
        <w:pStyle w:val="EndnoteText"/>
        <w:rPr>
          <w:rFonts w:asciiTheme="majorHAnsi" w:hAnsiTheme="majorHAnsi"/>
          <w:sz w:val="20"/>
        </w:rPr>
      </w:pPr>
      <w:r w:rsidRPr="00B77486">
        <w:rPr>
          <w:rStyle w:val="EndnoteReference"/>
          <w:rFonts w:asciiTheme="majorHAnsi" w:hAnsiTheme="majorHAnsi"/>
          <w:sz w:val="20"/>
        </w:rPr>
        <w:endnoteRef/>
      </w:r>
      <w:r w:rsidRPr="00B77486">
        <w:rPr>
          <w:rFonts w:asciiTheme="majorHAnsi" w:hAnsiTheme="majorHAnsi"/>
          <w:sz w:val="20"/>
        </w:rPr>
        <w:t xml:space="preserve"> These </w:t>
      </w:r>
      <w:r>
        <w:rPr>
          <w:rFonts w:asciiTheme="majorHAnsi" w:hAnsiTheme="majorHAnsi"/>
          <w:sz w:val="20"/>
        </w:rPr>
        <w:t>terms are explained in the PowerPoints</w:t>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004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5643F" w:rsidRDefault="00415D4A" w:rsidP="006E589A">
    <w:pPr>
      <w:pStyle w:val="Footer"/>
      <w:framePr w:wrap="around" w:vAnchor="text" w:hAnchor="margin" w:xAlign="right" w:y="1"/>
      <w:rPr>
        <w:rStyle w:val="PageNumber"/>
      </w:rPr>
    </w:pPr>
    <w:r>
      <w:rPr>
        <w:rStyle w:val="PageNumber"/>
      </w:rPr>
      <w:fldChar w:fldCharType="begin"/>
    </w:r>
    <w:r w:rsidR="00E5643F">
      <w:rPr>
        <w:rStyle w:val="PageNumber"/>
      </w:rPr>
      <w:instrText xml:space="preserve">PAGE  </w:instrText>
    </w:r>
    <w:r>
      <w:rPr>
        <w:rStyle w:val="PageNumber"/>
      </w:rPr>
      <w:fldChar w:fldCharType="separate"/>
    </w:r>
    <w:r w:rsidR="00E5643F">
      <w:rPr>
        <w:rStyle w:val="PageNumber"/>
        <w:noProof/>
      </w:rPr>
      <w:t>1</w:t>
    </w:r>
    <w:r>
      <w:rPr>
        <w:rStyle w:val="PageNumber"/>
      </w:rPr>
      <w:fldChar w:fldCharType="end"/>
    </w:r>
  </w:p>
  <w:p w:rsidR="00E5643F" w:rsidRDefault="00E5643F" w:rsidP="006E589A">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5643F" w:rsidRDefault="00415D4A" w:rsidP="006E589A">
    <w:pPr>
      <w:pStyle w:val="Footer"/>
      <w:framePr w:wrap="around" w:vAnchor="text" w:hAnchor="margin" w:xAlign="right" w:y="1"/>
      <w:rPr>
        <w:rStyle w:val="PageNumber"/>
      </w:rPr>
    </w:pPr>
    <w:r>
      <w:rPr>
        <w:rStyle w:val="PageNumber"/>
      </w:rPr>
      <w:fldChar w:fldCharType="begin"/>
    </w:r>
    <w:r w:rsidR="00E5643F">
      <w:rPr>
        <w:rStyle w:val="PageNumber"/>
      </w:rPr>
      <w:instrText xml:space="preserve">PAGE  </w:instrText>
    </w:r>
    <w:r>
      <w:rPr>
        <w:rStyle w:val="PageNumber"/>
      </w:rPr>
      <w:fldChar w:fldCharType="separate"/>
    </w:r>
    <w:r w:rsidR="00B90589">
      <w:rPr>
        <w:rStyle w:val="PageNumber"/>
        <w:noProof/>
      </w:rPr>
      <w:t>1</w:t>
    </w:r>
    <w:r>
      <w:rPr>
        <w:rStyle w:val="PageNumber"/>
      </w:rPr>
      <w:fldChar w:fldCharType="end"/>
    </w:r>
  </w:p>
  <w:p w:rsidR="00E5643F" w:rsidRDefault="00E5643F" w:rsidP="006E589A">
    <w:pPr>
      <w:pStyle w:val="Footer"/>
      <w:ind w:right="360"/>
    </w:pPr>
  </w:p>
</w:ft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7850850"/>
    <w:multiLevelType w:val="multilevel"/>
    <w:tmpl w:val="3E2A36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revisionView w:markup="0"/>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692752"/>
    <w:rsid w:val="00054743"/>
    <w:rsid w:val="000850F0"/>
    <w:rsid w:val="000A576A"/>
    <w:rsid w:val="00202E34"/>
    <w:rsid w:val="002575A5"/>
    <w:rsid w:val="002E7267"/>
    <w:rsid w:val="00415D4A"/>
    <w:rsid w:val="00484405"/>
    <w:rsid w:val="005928A9"/>
    <w:rsid w:val="005B7736"/>
    <w:rsid w:val="006865E6"/>
    <w:rsid w:val="00692752"/>
    <w:rsid w:val="00692894"/>
    <w:rsid w:val="006E589A"/>
    <w:rsid w:val="00700655"/>
    <w:rsid w:val="007D0C2B"/>
    <w:rsid w:val="00807579"/>
    <w:rsid w:val="008762D0"/>
    <w:rsid w:val="0096740B"/>
    <w:rsid w:val="00A06C77"/>
    <w:rsid w:val="00A93CA1"/>
    <w:rsid w:val="00AF5975"/>
    <w:rsid w:val="00B77486"/>
    <w:rsid w:val="00B90589"/>
    <w:rsid w:val="00DF3E55"/>
    <w:rsid w:val="00E51A74"/>
    <w:rsid w:val="00E5643F"/>
    <w:rsid w:val="00E77856"/>
    <w:rsid w:val="00F21F40"/>
    <w:rsid w:val="00F5345F"/>
  </w:rsids>
  <m:mathPr>
    <m:mathFont m:val="Futura-Normal-SC700"/>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692752"/>
    <w:rPr>
      <w:lang w:val="en-GB"/>
    </w:rPr>
  </w:style>
  <w:style w:type="paragraph" w:styleId="Heading1">
    <w:name w:val="heading 1"/>
    <w:basedOn w:val="Normal"/>
    <w:next w:val="Normal"/>
    <w:link w:val="Heading1Char"/>
    <w:qFormat/>
    <w:rsid w:val="00692752"/>
    <w:pPr>
      <w:keepNext/>
      <w:spacing w:after="0"/>
      <w:outlineLvl w:val="0"/>
    </w:pPr>
    <w:rPr>
      <w:rFonts w:ascii="Times New Roman" w:eastAsia="Times New Roman" w:hAnsi="Times New Roman" w:cs="Times New Roman"/>
      <w:b/>
      <w:bCs/>
      <w:u w:val="single"/>
    </w:rPr>
  </w:style>
  <w:style w:type="paragraph" w:styleId="Heading2">
    <w:name w:val="heading 2"/>
    <w:basedOn w:val="Normal"/>
    <w:next w:val="Normal"/>
    <w:link w:val="Heading2Char"/>
    <w:qFormat/>
    <w:rsid w:val="006927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692752"/>
    <w:pPr>
      <w:keepNext/>
      <w:spacing w:after="0"/>
      <w:ind w:left="360"/>
      <w:outlineLvl w:val="2"/>
    </w:pPr>
    <w:rPr>
      <w:rFonts w:ascii="Times New Roman" w:eastAsia="Times New Roman" w:hAnsi="Times New Roman" w:cs="Times New Roman"/>
      <w:b/>
      <w:bC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2"/>
    <w:uiPriority w:val="99"/>
    <w:rsid w:val="00692752"/>
    <w:pPr>
      <w:spacing w:after="0"/>
    </w:pPr>
    <w:rPr>
      <w:rFonts w:ascii="Tahoma" w:eastAsia="Times New Roman" w:hAnsi="Tahoma" w:cs="Tahoma"/>
      <w:sz w:val="16"/>
      <w:szCs w:val="16"/>
      <w:lang w:eastAsia="en-GB"/>
    </w:rPr>
  </w:style>
  <w:style w:type="character" w:customStyle="1" w:styleId="BalloonTextChar">
    <w:name w:val="Balloon Text Char"/>
    <w:basedOn w:val="DefaultParagraphFont"/>
    <w:link w:val="BalloonText"/>
    <w:uiPriority w:val="99"/>
    <w:semiHidden/>
    <w:rsid w:val="0050647B"/>
    <w:rPr>
      <w:rFonts w:ascii="Lucida Grande" w:hAnsi="Lucida Grande"/>
      <w:sz w:val="18"/>
      <w:szCs w:val="18"/>
    </w:rPr>
  </w:style>
  <w:style w:type="character" w:customStyle="1" w:styleId="Heading1Char">
    <w:name w:val="Heading 1 Char"/>
    <w:basedOn w:val="DefaultParagraphFont"/>
    <w:link w:val="Heading1"/>
    <w:rsid w:val="00692752"/>
    <w:rPr>
      <w:rFonts w:ascii="Times New Roman" w:eastAsia="Times New Roman" w:hAnsi="Times New Roman" w:cs="Times New Roman"/>
      <w:b/>
      <w:bCs/>
      <w:u w:val="single"/>
      <w:lang w:val="en-GB"/>
    </w:rPr>
  </w:style>
  <w:style w:type="character" w:customStyle="1" w:styleId="Heading2Char">
    <w:name w:val="Heading 2 Char"/>
    <w:basedOn w:val="DefaultParagraphFont"/>
    <w:link w:val="Heading2"/>
    <w:rsid w:val="00692752"/>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rsid w:val="00692752"/>
    <w:rPr>
      <w:rFonts w:ascii="Times New Roman" w:eastAsia="Times New Roman" w:hAnsi="Times New Roman" w:cs="Times New Roman"/>
      <w:b/>
      <w:bCs/>
      <w:lang w:val="en-GB"/>
    </w:rPr>
  </w:style>
  <w:style w:type="character" w:customStyle="1" w:styleId="BalloonTextChar0">
    <w:name w:val="Balloon Text Char"/>
    <w:basedOn w:val="DefaultParagraphFont"/>
    <w:link w:val="BalloonText"/>
    <w:uiPriority w:val="99"/>
    <w:semiHidden/>
    <w:rsid w:val="00692752"/>
    <w:rPr>
      <w:rFonts w:ascii="Lucida Grande" w:hAnsi="Lucida Grande"/>
      <w:sz w:val="18"/>
      <w:szCs w:val="18"/>
      <w:lang w:val="en-GB"/>
    </w:rPr>
  </w:style>
  <w:style w:type="paragraph" w:styleId="NormalWeb">
    <w:name w:val="Normal (Web)"/>
    <w:basedOn w:val="Normal"/>
    <w:uiPriority w:val="99"/>
    <w:rsid w:val="00692752"/>
    <w:pPr>
      <w:spacing w:beforeLines="1" w:afterLines="1"/>
    </w:pPr>
    <w:rPr>
      <w:rFonts w:ascii="Times" w:hAnsi="Times" w:cs="Times New Roman"/>
      <w:sz w:val="20"/>
      <w:szCs w:val="20"/>
    </w:rPr>
  </w:style>
  <w:style w:type="paragraph" w:styleId="Header">
    <w:name w:val="header"/>
    <w:basedOn w:val="Normal"/>
    <w:link w:val="HeaderChar"/>
    <w:uiPriority w:val="99"/>
    <w:unhideWhenUsed/>
    <w:rsid w:val="00692752"/>
    <w:pPr>
      <w:tabs>
        <w:tab w:val="center" w:pos="4320"/>
        <w:tab w:val="right" w:pos="8640"/>
      </w:tabs>
      <w:spacing w:after="0"/>
    </w:pPr>
  </w:style>
  <w:style w:type="character" w:customStyle="1" w:styleId="HeaderChar">
    <w:name w:val="Header Char"/>
    <w:basedOn w:val="DefaultParagraphFont"/>
    <w:link w:val="Header"/>
    <w:uiPriority w:val="99"/>
    <w:rsid w:val="00692752"/>
    <w:rPr>
      <w:lang w:val="en-GB"/>
    </w:rPr>
  </w:style>
  <w:style w:type="paragraph" w:styleId="Footer">
    <w:name w:val="footer"/>
    <w:basedOn w:val="Normal"/>
    <w:link w:val="FooterChar"/>
    <w:uiPriority w:val="99"/>
    <w:unhideWhenUsed/>
    <w:rsid w:val="00692752"/>
    <w:pPr>
      <w:tabs>
        <w:tab w:val="center" w:pos="4320"/>
        <w:tab w:val="right" w:pos="8640"/>
      </w:tabs>
      <w:spacing w:after="0"/>
    </w:pPr>
  </w:style>
  <w:style w:type="character" w:customStyle="1" w:styleId="FooterChar">
    <w:name w:val="Footer Char"/>
    <w:basedOn w:val="DefaultParagraphFont"/>
    <w:link w:val="Footer"/>
    <w:uiPriority w:val="99"/>
    <w:rsid w:val="00692752"/>
    <w:rPr>
      <w:lang w:val="en-GB"/>
    </w:rPr>
  </w:style>
  <w:style w:type="paragraph" w:styleId="FootnoteText">
    <w:name w:val="footnote text"/>
    <w:basedOn w:val="Normal"/>
    <w:link w:val="FootnoteTextChar"/>
    <w:uiPriority w:val="99"/>
    <w:unhideWhenUsed/>
    <w:rsid w:val="00692752"/>
    <w:pPr>
      <w:spacing w:after="0"/>
    </w:pPr>
  </w:style>
  <w:style w:type="character" w:customStyle="1" w:styleId="FootnoteTextChar">
    <w:name w:val="Footnote Text Char"/>
    <w:basedOn w:val="DefaultParagraphFont"/>
    <w:link w:val="FootnoteText"/>
    <w:uiPriority w:val="99"/>
    <w:rsid w:val="00692752"/>
    <w:rPr>
      <w:lang w:val="en-GB"/>
    </w:rPr>
  </w:style>
  <w:style w:type="character" w:styleId="FootnoteReference">
    <w:name w:val="footnote reference"/>
    <w:basedOn w:val="DefaultParagraphFont"/>
    <w:uiPriority w:val="99"/>
    <w:unhideWhenUsed/>
    <w:rsid w:val="00692752"/>
    <w:rPr>
      <w:vertAlign w:val="superscript"/>
    </w:rPr>
  </w:style>
  <w:style w:type="paragraph" w:styleId="ListParagraph">
    <w:name w:val="List Paragraph"/>
    <w:basedOn w:val="Normal"/>
    <w:qFormat/>
    <w:rsid w:val="00692752"/>
    <w:pPr>
      <w:ind w:left="720"/>
      <w:contextualSpacing/>
    </w:pPr>
  </w:style>
  <w:style w:type="paragraph" w:styleId="DocumentMap">
    <w:name w:val="Document Map"/>
    <w:basedOn w:val="Normal"/>
    <w:link w:val="DocumentMapChar"/>
    <w:rsid w:val="00692752"/>
    <w:pPr>
      <w:spacing w:after="0"/>
    </w:pPr>
    <w:rPr>
      <w:rFonts w:ascii="Lucida Grande" w:hAnsi="Lucida Grande"/>
    </w:rPr>
  </w:style>
  <w:style w:type="character" w:customStyle="1" w:styleId="DocumentMapChar">
    <w:name w:val="Document Map Char"/>
    <w:basedOn w:val="DefaultParagraphFont"/>
    <w:link w:val="DocumentMap"/>
    <w:rsid w:val="00692752"/>
    <w:rPr>
      <w:rFonts w:ascii="Lucida Grande" w:hAnsi="Lucida Grande"/>
      <w:lang w:val="en-GB"/>
    </w:rPr>
  </w:style>
  <w:style w:type="paragraph" w:customStyle="1" w:styleId="Style">
    <w:name w:val="Style"/>
    <w:uiPriority w:val="99"/>
    <w:rsid w:val="00692752"/>
    <w:pPr>
      <w:widowControl w:val="0"/>
      <w:autoSpaceDE w:val="0"/>
      <w:autoSpaceDN w:val="0"/>
      <w:adjustRightInd w:val="0"/>
      <w:spacing w:after="0"/>
    </w:pPr>
    <w:rPr>
      <w:rFonts w:ascii="Arial" w:eastAsia="Times New Roman" w:hAnsi="Arial" w:cs="Arial"/>
      <w:lang w:val="en-GB" w:eastAsia="en-GB"/>
    </w:rPr>
  </w:style>
  <w:style w:type="paragraph" w:customStyle="1" w:styleId="TxBrp2">
    <w:name w:val="TxBr_p2"/>
    <w:basedOn w:val="Normal"/>
    <w:rsid w:val="00692752"/>
    <w:pPr>
      <w:widowControl w:val="0"/>
      <w:tabs>
        <w:tab w:val="left" w:pos="1099"/>
      </w:tabs>
      <w:spacing w:after="0" w:line="277" w:lineRule="atLeast"/>
      <w:ind w:left="6322"/>
    </w:pPr>
    <w:rPr>
      <w:rFonts w:ascii="Times New Roman" w:eastAsia="Times New Roman" w:hAnsi="Times New Roman" w:cs="Times New Roman"/>
      <w:snapToGrid w:val="0"/>
      <w:szCs w:val="20"/>
    </w:rPr>
  </w:style>
  <w:style w:type="paragraph" w:customStyle="1" w:styleId="TxBrp3">
    <w:name w:val="TxBr_p3"/>
    <w:basedOn w:val="Normal"/>
    <w:rsid w:val="00692752"/>
    <w:pPr>
      <w:widowControl w:val="0"/>
      <w:tabs>
        <w:tab w:val="left" w:pos="731"/>
      </w:tabs>
      <w:spacing w:after="0" w:line="277" w:lineRule="atLeast"/>
      <w:ind w:left="1099" w:hanging="368"/>
    </w:pPr>
    <w:rPr>
      <w:rFonts w:ascii="Times New Roman" w:eastAsia="Times New Roman" w:hAnsi="Times New Roman" w:cs="Times New Roman"/>
      <w:snapToGrid w:val="0"/>
      <w:szCs w:val="20"/>
    </w:rPr>
  </w:style>
  <w:style w:type="paragraph" w:customStyle="1" w:styleId="TxBrp4">
    <w:name w:val="TxBr_p4"/>
    <w:basedOn w:val="Normal"/>
    <w:rsid w:val="00692752"/>
    <w:pPr>
      <w:widowControl w:val="0"/>
      <w:tabs>
        <w:tab w:val="left" w:pos="368"/>
      </w:tabs>
      <w:spacing w:after="0" w:line="277" w:lineRule="atLeast"/>
      <w:ind w:left="7053" w:hanging="368"/>
    </w:pPr>
    <w:rPr>
      <w:rFonts w:ascii="Times New Roman" w:eastAsia="Times New Roman" w:hAnsi="Times New Roman" w:cs="Times New Roman"/>
      <w:snapToGrid w:val="0"/>
      <w:szCs w:val="20"/>
    </w:rPr>
  </w:style>
  <w:style w:type="paragraph" w:customStyle="1" w:styleId="TxBrp5">
    <w:name w:val="TxBr_p5"/>
    <w:basedOn w:val="Normal"/>
    <w:rsid w:val="00692752"/>
    <w:pPr>
      <w:widowControl w:val="0"/>
      <w:spacing w:after="0" w:line="277" w:lineRule="atLeast"/>
      <w:ind w:left="7053"/>
    </w:pPr>
    <w:rPr>
      <w:rFonts w:ascii="Times New Roman" w:eastAsia="Times New Roman" w:hAnsi="Times New Roman" w:cs="Times New Roman"/>
      <w:snapToGrid w:val="0"/>
      <w:szCs w:val="20"/>
    </w:rPr>
  </w:style>
  <w:style w:type="paragraph" w:customStyle="1" w:styleId="TxBrt7">
    <w:name w:val="TxBr_t7"/>
    <w:basedOn w:val="Normal"/>
    <w:rsid w:val="00692752"/>
    <w:pPr>
      <w:widowControl w:val="0"/>
      <w:spacing w:after="0" w:line="277" w:lineRule="atLeast"/>
    </w:pPr>
    <w:rPr>
      <w:rFonts w:ascii="Times New Roman" w:eastAsia="Times New Roman" w:hAnsi="Times New Roman" w:cs="Times New Roman"/>
      <w:snapToGrid w:val="0"/>
      <w:szCs w:val="20"/>
    </w:rPr>
  </w:style>
  <w:style w:type="paragraph" w:customStyle="1" w:styleId="TxBrp8">
    <w:name w:val="TxBr_p8"/>
    <w:basedOn w:val="Normal"/>
    <w:rsid w:val="00692752"/>
    <w:pPr>
      <w:widowControl w:val="0"/>
      <w:tabs>
        <w:tab w:val="left" w:pos="204"/>
      </w:tabs>
      <w:spacing w:after="0" w:line="277" w:lineRule="atLeast"/>
    </w:pPr>
    <w:rPr>
      <w:rFonts w:ascii="Times New Roman" w:eastAsia="Times New Roman" w:hAnsi="Times New Roman" w:cs="Times New Roman"/>
      <w:snapToGrid w:val="0"/>
      <w:szCs w:val="20"/>
    </w:rPr>
  </w:style>
  <w:style w:type="paragraph" w:customStyle="1" w:styleId="TxBrt10">
    <w:name w:val="TxBr_t10"/>
    <w:basedOn w:val="Normal"/>
    <w:rsid w:val="00692752"/>
    <w:pPr>
      <w:widowControl w:val="0"/>
      <w:spacing w:after="0" w:line="277" w:lineRule="atLeast"/>
    </w:pPr>
    <w:rPr>
      <w:rFonts w:ascii="Times New Roman" w:eastAsia="Times New Roman" w:hAnsi="Times New Roman" w:cs="Times New Roman"/>
      <w:snapToGrid w:val="0"/>
      <w:szCs w:val="20"/>
    </w:rPr>
  </w:style>
  <w:style w:type="paragraph" w:customStyle="1" w:styleId="TxBrp11">
    <w:name w:val="TxBr_p11"/>
    <w:basedOn w:val="Normal"/>
    <w:rsid w:val="00692752"/>
    <w:pPr>
      <w:widowControl w:val="0"/>
      <w:tabs>
        <w:tab w:val="left" w:pos="204"/>
      </w:tabs>
      <w:spacing w:after="0" w:line="277" w:lineRule="atLeast"/>
    </w:pPr>
    <w:rPr>
      <w:rFonts w:ascii="Times New Roman" w:eastAsia="Times New Roman" w:hAnsi="Times New Roman" w:cs="Times New Roman"/>
      <w:snapToGrid w:val="0"/>
      <w:szCs w:val="20"/>
    </w:rPr>
  </w:style>
  <w:style w:type="paragraph" w:customStyle="1" w:styleId="TxBrp12">
    <w:name w:val="TxBr_p12"/>
    <w:basedOn w:val="Normal"/>
    <w:rsid w:val="00692752"/>
    <w:pPr>
      <w:widowControl w:val="0"/>
      <w:tabs>
        <w:tab w:val="left" w:pos="731"/>
      </w:tabs>
      <w:spacing w:after="0" w:line="277" w:lineRule="atLeast"/>
      <w:ind w:left="731" w:hanging="363"/>
    </w:pPr>
    <w:rPr>
      <w:rFonts w:ascii="Times New Roman" w:eastAsia="Times New Roman" w:hAnsi="Times New Roman" w:cs="Times New Roman"/>
      <w:snapToGrid w:val="0"/>
      <w:szCs w:val="20"/>
    </w:rPr>
  </w:style>
  <w:style w:type="paragraph" w:customStyle="1" w:styleId="TxBrp13">
    <w:name w:val="TxBr_p13"/>
    <w:basedOn w:val="Normal"/>
    <w:rsid w:val="00692752"/>
    <w:pPr>
      <w:widowControl w:val="0"/>
      <w:tabs>
        <w:tab w:val="left" w:pos="204"/>
      </w:tabs>
      <w:spacing w:after="0" w:line="240" w:lineRule="atLeast"/>
    </w:pPr>
    <w:rPr>
      <w:rFonts w:ascii="Times New Roman" w:eastAsia="Times New Roman" w:hAnsi="Times New Roman" w:cs="Times New Roman"/>
      <w:snapToGrid w:val="0"/>
      <w:szCs w:val="20"/>
    </w:rPr>
  </w:style>
  <w:style w:type="paragraph" w:customStyle="1" w:styleId="TxBrp14">
    <w:name w:val="TxBr_p14"/>
    <w:basedOn w:val="Normal"/>
    <w:rsid w:val="00692752"/>
    <w:pPr>
      <w:widowControl w:val="0"/>
      <w:tabs>
        <w:tab w:val="left" w:pos="357"/>
        <w:tab w:val="left" w:pos="720"/>
      </w:tabs>
      <w:spacing w:after="0" w:line="277" w:lineRule="atLeast"/>
      <w:ind w:left="720" w:hanging="363"/>
    </w:pPr>
    <w:rPr>
      <w:rFonts w:ascii="Times New Roman" w:eastAsia="Times New Roman" w:hAnsi="Times New Roman" w:cs="Times New Roman"/>
      <w:snapToGrid w:val="0"/>
      <w:szCs w:val="20"/>
    </w:rPr>
  </w:style>
  <w:style w:type="paragraph" w:customStyle="1" w:styleId="TxBrp15">
    <w:name w:val="TxBr_p15"/>
    <w:basedOn w:val="Normal"/>
    <w:rsid w:val="00692752"/>
    <w:pPr>
      <w:widowControl w:val="0"/>
      <w:tabs>
        <w:tab w:val="left" w:pos="720"/>
        <w:tab w:val="left" w:pos="1457"/>
      </w:tabs>
      <w:spacing w:after="0" w:line="277" w:lineRule="atLeast"/>
      <w:ind w:left="720" w:firstLine="737"/>
    </w:pPr>
    <w:rPr>
      <w:rFonts w:ascii="Times New Roman" w:eastAsia="Times New Roman" w:hAnsi="Times New Roman" w:cs="Times New Roman"/>
      <w:snapToGrid w:val="0"/>
      <w:szCs w:val="20"/>
    </w:rPr>
  </w:style>
  <w:style w:type="paragraph" w:customStyle="1" w:styleId="TxBrp16">
    <w:name w:val="TxBr_p16"/>
    <w:basedOn w:val="Normal"/>
    <w:rsid w:val="00692752"/>
    <w:pPr>
      <w:widowControl w:val="0"/>
      <w:tabs>
        <w:tab w:val="left" w:pos="720"/>
      </w:tabs>
      <w:spacing w:after="0" w:line="240" w:lineRule="atLeast"/>
      <w:ind w:left="6701"/>
    </w:pPr>
    <w:rPr>
      <w:rFonts w:ascii="Times New Roman" w:eastAsia="Times New Roman" w:hAnsi="Times New Roman" w:cs="Times New Roman"/>
      <w:snapToGrid w:val="0"/>
      <w:szCs w:val="20"/>
    </w:rPr>
  </w:style>
  <w:style w:type="paragraph" w:customStyle="1" w:styleId="TxBrp17">
    <w:name w:val="TxBr_p17"/>
    <w:basedOn w:val="Normal"/>
    <w:rsid w:val="00692752"/>
    <w:pPr>
      <w:widowControl w:val="0"/>
      <w:tabs>
        <w:tab w:val="left" w:pos="1094"/>
      </w:tabs>
      <w:spacing w:after="0" w:line="240" w:lineRule="atLeast"/>
      <w:ind w:left="1094" w:hanging="374"/>
    </w:pPr>
    <w:rPr>
      <w:rFonts w:ascii="Times New Roman" w:eastAsia="Times New Roman" w:hAnsi="Times New Roman" w:cs="Times New Roman"/>
      <w:snapToGrid w:val="0"/>
      <w:szCs w:val="20"/>
    </w:rPr>
  </w:style>
  <w:style w:type="paragraph" w:customStyle="1" w:styleId="TxBrt18">
    <w:name w:val="TxBr_t18"/>
    <w:basedOn w:val="Normal"/>
    <w:rsid w:val="00692752"/>
    <w:pPr>
      <w:widowControl w:val="0"/>
      <w:spacing w:after="0" w:line="277" w:lineRule="atLeast"/>
    </w:pPr>
    <w:rPr>
      <w:rFonts w:ascii="Times New Roman" w:eastAsia="Times New Roman" w:hAnsi="Times New Roman" w:cs="Times New Roman"/>
      <w:snapToGrid w:val="0"/>
      <w:szCs w:val="20"/>
    </w:rPr>
  </w:style>
  <w:style w:type="paragraph" w:customStyle="1" w:styleId="TxBrp1">
    <w:name w:val="TxBr_p1"/>
    <w:basedOn w:val="Normal"/>
    <w:rsid w:val="00692752"/>
    <w:pPr>
      <w:widowControl w:val="0"/>
      <w:tabs>
        <w:tab w:val="left" w:pos="204"/>
      </w:tabs>
      <w:spacing w:after="0" w:line="323" w:lineRule="atLeast"/>
    </w:pPr>
    <w:rPr>
      <w:rFonts w:ascii="Times New Roman" w:eastAsia="Times New Roman" w:hAnsi="Times New Roman" w:cs="Times New Roman"/>
      <w:snapToGrid w:val="0"/>
      <w:szCs w:val="20"/>
    </w:rPr>
  </w:style>
  <w:style w:type="paragraph" w:styleId="BodyTextIndent">
    <w:name w:val="Body Text Indent"/>
    <w:basedOn w:val="Normal"/>
    <w:link w:val="BodyTextIndentChar"/>
    <w:rsid w:val="00692752"/>
    <w:pPr>
      <w:widowControl w:val="0"/>
      <w:tabs>
        <w:tab w:val="left" w:pos="362"/>
        <w:tab w:val="left" w:pos="725"/>
      </w:tabs>
      <w:spacing w:after="0" w:line="272" w:lineRule="exact"/>
      <w:ind w:left="363" w:hanging="363"/>
    </w:pPr>
    <w:rPr>
      <w:rFonts w:ascii="Arial" w:eastAsia="Times New Roman" w:hAnsi="Arial" w:cs="Times New Roman"/>
      <w:snapToGrid w:val="0"/>
      <w:sz w:val="20"/>
      <w:szCs w:val="20"/>
    </w:rPr>
  </w:style>
  <w:style w:type="character" w:customStyle="1" w:styleId="BodyTextIndentChar">
    <w:name w:val="Body Text Indent Char"/>
    <w:basedOn w:val="DefaultParagraphFont"/>
    <w:link w:val="BodyTextIndent"/>
    <w:rsid w:val="00692752"/>
    <w:rPr>
      <w:rFonts w:ascii="Arial" w:eastAsia="Times New Roman" w:hAnsi="Arial" w:cs="Times New Roman"/>
      <w:snapToGrid w:val="0"/>
      <w:sz w:val="20"/>
      <w:szCs w:val="20"/>
      <w:lang w:val="en-GB"/>
    </w:rPr>
  </w:style>
  <w:style w:type="paragraph" w:styleId="BodyText">
    <w:name w:val="Body Text"/>
    <w:basedOn w:val="Normal"/>
    <w:link w:val="BodyTextChar"/>
    <w:rsid w:val="00692752"/>
    <w:pPr>
      <w:spacing w:after="0"/>
      <w:ind w:right="-154"/>
    </w:pPr>
    <w:rPr>
      <w:rFonts w:ascii="Times New Roman" w:eastAsia="Times New Roman" w:hAnsi="Times New Roman" w:cs="Times New Roman"/>
    </w:rPr>
  </w:style>
  <w:style w:type="character" w:customStyle="1" w:styleId="BodyTextChar">
    <w:name w:val="Body Text Char"/>
    <w:basedOn w:val="DefaultParagraphFont"/>
    <w:link w:val="BodyText"/>
    <w:rsid w:val="00692752"/>
    <w:rPr>
      <w:rFonts w:ascii="Times New Roman" w:eastAsia="Times New Roman" w:hAnsi="Times New Roman" w:cs="Times New Roman"/>
      <w:lang w:val="en-GB"/>
    </w:rPr>
  </w:style>
  <w:style w:type="paragraph" w:styleId="BlockText">
    <w:name w:val="Block Text"/>
    <w:basedOn w:val="Normal"/>
    <w:rsid w:val="00692752"/>
    <w:pPr>
      <w:spacing w:after="0"/>
      <w:ind w:left="360" w:right="-81" w:hanging="360"/>
    </w:pPr>
    <w:rPr>
      <w:rFonts w:ascii="Times New Roman" w:eastAsia="Times New Roman" w:hAnsi="Times New Roman" w:cs="Times New Roman"/>
    </w:rPr>
  </w:style>
  <w:style w:type="paragraph" w:styleId="BodyTextIndent2">
    <w:name w:val="Body Text Indent 2"/>
    <w:basedOn w:val="Normal"/>
    <w:link w:val="BodyTextIndent2Char"/>
    <w:uiPriority w:val="99"/>
    <w:rsid w:val="00692752"/>
    <w:pPr>
      <w:spacing w:after="0"/>
      <w:ind w:left="720" w:hanging="360"/>
    </w:pPr>
    <w:rPr>
      <w:rFonts w:ascii="Times New Roman" w:eastAsia="Times New Roman" w:hAnsi="Times New Roman" w:cs="Times New Roman"/>
    </w:rPr>
  </w:style>
  <w:style w:type="character" w:customStyle="1" w:styleId="BodyTextIndent2Char">
    <w:name w:val="Body Text Indent 2 Char"/>
    <w:basedOn w:val="DefaultParagraphFont"/>
    <w:link w:val="BodyTextIndent2"/>
    <w:uiPriority w:val="99"/>
    <w:rsid w:val="00692752"/>
    <w:rPr>
      <w:rFonts w:ascii="Times New Roman" w:eastAsia="Times New Roman" w:hAnsi="Times New Roman" w:cs="Times New Roman"/>
      <w:lang w:val="en-GB"/>
    </w:rPr>
  </w:style>
  <w:style w:type="character" w:styleId="PageNumber">
    <w:name w:val="page number"/>
    <w:basedOn w:val="DefaultParagraphFont"/>
    <w:rsid w:val="00692752"/>
  </w:style>
  <w:style w:type="character" w:styleId="Hyperlink">
    <w:name w:val="Hyperlink"/>
    <w:basedOn w:val="DefaultParagraphFont"/>
    <w:rsid w:val="00692752"/>
    <w:rPr>
      <w:color w:val="0000FF" w:themeColor="hyperlink"/>
      <w:u w:val="single"/>
    </w:rPr>
  </w:style>
  <w:style w:type="character" w:customStyle="1" w:styleId="BalloonTextChar2">
    <w:name w:val="Balloon Text Char2"/>
    <w:basedOn w:val="DefaultParagraphFont"/>
    <w:link w:val="BalloonText"/>
    <w:uiPriority w:val="99"/>
    <w:rsid w:val="00692752"/>
    <w:rPr>
      <w:rFonts w:ascii="Tahoma" w:eastAsia="Times New Roman" w:hAnsi="Tahoma" w:cs="Tahoma"/>
      <w:sz w:val="16"/>
      <w:szCs w:val="16"/>
      <w:lang w:val="en-GB" w:eastAsia="en-GB"/>
    </w:rPr>
  </w:style>
  <w:style w:type="table" w:styleId="TableGrid">
    <w:name w:val="Table Grid"/>
    <w:basedOn w:val="TableNormal"/>
    <w:rsid w:val="00692752"/>
    <w:pPr>
      <w:spacing w:after="0"/>
    </w:pPr>
    <w:rPr>
      <w:rFonts w:ascii="Times New Roman" w:eastAsia="Times New Roman" w:hAnsi="Times New Roman" w:cs="Times New Roman"/>
      <w:sz w:val="20"/>
      <w:szCs w:val="20"/>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692752"/>
    <w:rPr>
      <w:color w:val="800080" w:themeColor="followedHyperlink"/>
      <w:u w:val="single"/>
    </w:rPr>
  </w:style>
  <w:style w:type="character" w:styleId="CommentReference">
    <w:name w:val="annotation reference"/>
    <w:basedOn w:val="DefaultParagraphFont"/>
    <w:unhideWhenUsed/>
    <w:rsid w:val="00692752"/>
    <w:rPr>
      <w:sz w:val="16"/>
      <w:szCs w:val="16"/>
    </w:rPr>
  </w:style>
  <w:style w:type="paragraph" w:styleId="CommentText">
    <w:name w:val="annotation text"/>
    <w:basedOn w:val="Normal"/>
    <w:link w:val="CommentTextChar"/>
    <w:unhideWhenUsed/>
    <w:rsid w:val="00692752"/>
    <w:rPr>
      <w:sz w:val="20"/>
      <w:szCs w:val="20"/>
    </w:rPr>
  </w:style>
  <w:style w:type="character" w:customStyle="1" w:styleId="CommentTextChar">
    <w:name w:val="Comment Text Char"/>
    <w:basedOn w:val="DefaultParagraphFont"/>
    <w:link w:val="CommentText"/>
    <w:rsid w:val="00692752"/>
    <w:rPr>
      <w:sz w:val="20"/>
      <w:szCs w:val="20"/>
      <w:lang w:val="en-GB"/>
    </w:rPr>
  </w:style>
  <w:style w:type="character" w:customStyle="1" w:styleId="BalloonTextChar1">
    <w:name w:val="Balloon Text Char1"/>
    <w:basedOn w:val="DefaultParagraphFont"/>
    <w:uiPriority w:val="99"/>
    <w:rsid w:val="00692752"/>
    <w:rPr>
      <w:rFonts w:ascii="Tahoma" w:eastAsia="Times New Roman" w:hAnsi="Tahoma" w:cs="Tahoma"/>
      <w:sz w:val="16"/>
      <w:szCs w:val="16"/>
      <w:lang w:val="en-GB" w:eastAsia="en-GB"/>
    </w:rPr>
  </w:style>
  <w:style w:type="paragraph" w:styleId="CommentSubject">
    <w:name w:val="annotation subject"/>
    <w:basedOn w:val="CommentText"/>
    <w:next w:val="CommentText"/>
    <w:link w:val="CommentSubjectChar"/>
    <w:unhideWhenUsed/>
    <w:rsid w:val="00692752"/>
    <w:rPr>
      <w:b/>
      <w:bCs/>
    </w:rPr>
  </w:style>
  <w:style w:type="character" w:customStyle="1" w:styleId="CommentSubjectChar">
    <w:name w:val="Comment Subject Char"/>
    <w:basedOn w:val="CommentTextChar"/>
    <w:link w:val="CommentSubject"/>
    <w:rsid w:val="00692752"/>
    <w:rPr>
      <w:b/>
      <w:bCs/>
    </w:rPr>
  </w:style>
  <w:style w:type="paragraph" w:styleId="Index1">
    <w:name w:val="index 1"/>
    <w:basedOn w:val="Normal"/>
    <w:next w:val="Normal"/>
    <w:autoRedefine/>
    <w:rsid w:val="00692752"/>
    <w:pPr>
      <w:ind w:left="240" w:hanging="240"/>
    </w:pPr>
  </w:style>
  <w:style w:type="paragraph" w:styleId="Index2">
    <w:name w:val="index 2"/>
    <w:basedOn w:val="Normal"/>
    <w:next w:val="Normal"/>
    <w:autoRedefine/>
    <w:rsid w:val="00692752"/>
    <w:pPr>
      <w:ind w:left="480" w:hanging="240"/>
    </w:pPr>
  </w:style>
  <w:style w:type="paragraph" w:styleId="Index3">
    <w:name w:val="index 3"/>
    <w:basedOn w:val="Normal"/>
    <w:next w:val="Normal"/>
    <w:autoRedefine/>
    <w:rsid w:val="00692752"/>
    <w:pPr>
      <w:ind w:left="720" w:hanging="240"/>
    </w:pPr>
  </w:style>
  <w:style w:type="paragraph" w:styleId="Index4">
    <w:name w:val="index 4"/>
    <w:basedOn w:val="Normal"/>
    <w:next w:val="Normal"/>
    <w:autoRedefine/>
    <w:rsid w:val="00692752"/>
    <w:pPr>
      <w:ind w:left="960" w:hanging="240"/>
    </w:pPr>
  </w:style>
  <w:style w:type="paragraph" w:styleId="Index5">
    <w:name w:val="index 5"/>
    <w:basedOn w:val="Normal"/>
    <w:next w:val="Normal"/>
    <w:autoRedefine/>
    <w:rsid w:val="00692752"/>
    <w:pPr>
      <w:ind w:left="1200" w:hanging="240"/>
    </w:pPr>
  </w:style>
  <w:style w:type="paragraph" w:styleId="Index6">
    <w:name w:val="index 6"/>
    <w:basedOn w:val="Normal"/>
    <w:next w:val="Normal"/>
    <w:autoRedefine/>
    <w:rsid w:val="00692752"/>
    <w:pPr>
      <w:ind w:left="1440" w:hanging="240"/>
    </w:pPr>
  </w:style>
  <w:style w:type="paragraph" w:styleId="Index7">
    <w:name w:val="index 7"/>
    <w:basedOn w:val="Normal"/>
    <w:next w:val="Normal"/>
    <w:autoRedefine/>
    <w:rsid w:val="00692752"/>
    <w:pPr>
      <w:ind w:left="1680" w:hanging="240"/>
    </w:pPr>
  </w:style>
  <w:style w:type="paragraph" w:styleId="Index8">
    <w:name w:val="index 8"/>
    <w:basedOn w:val="Normal"/>
    <w:next w:val="Normal"/>
    <w:autoRedefine/>
    <w:rsid w:val="00692752"/>
    <w:pPr>
      <w:ind w:left="1920" w:hanging="240"/>
    </w:pPr>
  </w:style>
  <w:style w:type="paragraph" w:styleId="Index9">
    <w:name w:val="index 9"/>
    <w:basedOn w:val="Normal"/>
    <w:next w:val="Normal"/>
    <w:autoRedefine/>
    <w:rsid w:val="00692752"/>
    <w:pPr>
      <w:ind w:left="2160" w:hanging="240"/>
    </w:pPr>
  </w:style>
  <w:style w:type="paragraph" w:styleId="IndexHeading">
    <w:name w:val="index heading"/>
    <w:basedOn w:val="Normal"/>
    <w:next w:val="Index1"/>
    <w:rsid w:val="00692752"/>
  </w:style>
  <w:style w:type="character" w:customStyle="1" w:styleId="BalloonTextChar3">
    <w:name w:val="Balloon Text Char3"/>
    <w:basedOn w:val="DefaultParagraphFont"/>
    <w:uiPriority w:val="99"/>
    <w:rsid w:val="00692752"/>
    <w:rPr>
      <w:rFonts w:ascii="Tahoma" w:eastAsia="Times New Roman" w:hAnsi="Tahoma" w:cs="Tahoma"/>
      <w:sz w:val="16"/>
      <w:szCs w:val="16"/>
      <w:lang w:val="en-GB" w:eastAsia="en-GB"/>
    </w:rPr>
  </w:style>
  <w:style w:type="paragraph" w:styleId="EndnoteText">
    <w:name w:val="endnote text"/>
    <w:basedOn w:val="Normal"/>
    <w:link w:val="EndnoteTextChar"/>
    <w:uiPriority w:val="99"/>
    <w:semiHidden/>
    <w:unhideWhenUsed/>
    <w:rsid w:val="00B77486"/>
    <w:pPr>
      <w:spacing w:after="0"/>
    </w:pPr>
  </w:style>
  <w:style w:type="character" w:customStyle="1" w:styleId="EndnoteTextChar">
    <w:name w:val="Endnote Text Char"/>
    <w:basedOn w:val="DefaultParagraphFont"/>
    <w:link w:val="EndnoteText"/>
    <w:uiPriority w:val="99"/>
    <w:semiHidden/>
    <w:rsid w:val="00B77486"/>
    <w:rPr>
      <w:lang w:val="en-GB"/>
    </w:rPr>
  </w:style>
  <w:style w:type="character" w:styleId="EndnoteReference">
    <w:name w:val="endnote reference"/>
    <w:basedOn w:val="DefaultParagraphFont"/>
    <w:uiPriority w:val="99"/>
    <w:semiHidden/>
    <w:unhideWhenUsed/>
    <w:rsid w:val="00B77486"/>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871</Words>
  <Characters>4967</Characters>
  <Application>Microsoft Word 12.0.0</Application>
  <DocSecurity>0</DocSecurity>
  <Lines>41</Lines>
  <Paragraphs>9</Paragraphs>
  <ScaleCrop>false</ScaleCrop>
  <LinksUpToDate>false</LinksUpToDate>
  <CharactersWithSpaces>6099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Greenwood</dc:creator>
  <cp:keywords/>
  <cp:lastModifiedBy>Angela Greenwood</cp:lastModifiedBy>
  <cp:revision>3</cp:revision>
  <dcterms:created xsi:type="dcterms:W3CDTF">2019-04-19T10:51:00Z</dcterms:created>
  <dcterms:modified xsi:type="dcterms:W3CDTF">2019-04-23T14:31:00Z</dcterms:modified>
</cp:coreProperties>
</file>